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EDB385" w14:textId="16F9A7D7" w:rsidR="0079148D" w:rsidRDefault="0079148D" w:rsidP="00CD3413">
      <w:pPr>
        <w:bidi/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תאריך: </w:t>
      </w:r>
      <w:sdt>
        <w:sdtPr>
          <w:rPr>
            <w:rFonts w:hint="cs"/>
            <w:sz w:val="24"/>
            <w:szCs w:val="24"/>
            <w:rtl/>
          </w:rPr>
          <w:id w:val="-464583133"/>
          <w:placeholder>
            <w:docPart w:val="DefaultPlaceholder_1081868576"/>
          </w:placeholder>
          <w:date w:fullDate="2017-11-22T00:00:00Z">
            <w:dateFormat w:val="dd/MM/yyyy"/>
            <w:lid w:val="he-IL"/>
            <w:storeMappedDataAs w:val="dateTime"/>
            <w:calendar w:val="gregorian"/>
          </w:date>
        </w:sdtPr>
        <w:sdtEndPr/>
        <w:sdtContent>
          <w:r w:rsidR="00CD3413">
            <w:rPr>
              <w:rFonts w:hint="cs"/>
              <w:sz w:val="24"/>
              <w:szCs w:val="24"/>
              <w:rtl/>
            </w:rPr>
            <w:t>‏22/11/2017</w:t>
          </w:r>
        </w:sdtContent>
      </w:sdt>
    </w:p>
    <w:p w14:paraId="5A0CA8CA" w14:textId="77777777" w:rsidR="0079148D" w:rsidRPr="0079148D" w:rsidRDefault="0079148D" w:rsidP="0079148D">
      <w:pPr>
        <w:bidi/>
        <w:jc w:val="right"/>
        <w:rPr>
          <w:sz w:val="24"/>
          <w:szCs w:val="24"/>
        </w:rPr>
      </w:pPr>
    </w:p>
    <w:p w14:paraId="32B4456B" w14:textId="635EA33F" w:rsidR="002B184C" w:rsidRPr="00DB36D4" w:rsidRDefault="00DB36D4" w:rsidP="00B23BA5">
      <w:pPr>
        <w:bidi/>
        <w:jc w:val="center"/>
        <w:rPr>
          <w:sz w:val="32"/>
          <w:szCs w:val="32"/>
          <w:u w:val="single"/>
          <w:rtl/>
        </w:rPr>
      </w:pPr>
      <w:commentRangeStart w:id="0"/>
      <w:r w:rsidRPr="00DB36D4">
        <w:rPr>
          <w:rFonts w:hint="cs"/>
          <w:sz w:val="32"/>
          <w:szCs w:val="32"/>
          <w:u w:val="single"/>
          <w:rtl/>
        </w:rPr>
        <w:t xml:space="preserve">מסמך </w:t>
      </w:r>
      <w:r w:rsidR="00B23BA5">
        <w:rPr>
          <w:rFonts w:hint="cs"/>
          <w:sz w:val="32"/>
          <w:szCs w:val="32"/>
          <w:u w:val="single"/>
          <w:rtl/>
        </w:rPr>
        <w:t>אפיון</w:t>
      </w:r>
      <w:r w:rsidRPr="00DB36D4">
        <w:rPr>
          <w:rFonts w:hint="cs"/>
          <w:sz w:val="32"/>
          <w:szCs w:val="32"/>
          <w:u w:val="single"/>
          <w:rtl/>
        </w:rPr>
        <w:t xml:space="preserve"> פרויקט</w:t>
      </w:r>
      <w:commentRangeEnd w:id="0"/>
      <w:r w:rsidR="00163F03">
        <w:rPr>
          <w:rStyle w:val="aa"/>
        </w:rPr>
        <w:commentReference w:id="0"/>
      </w:r>
    </w:p>
    <w:p w14:paraId="48D7F343" w14:textId="77777777" w:rsidR="00DB36D4" w:rsidRPr="00DB36D4" w:rsidRDefault="00DB36D4" w:rsidP="00DB36D4">
      <w:pPr>
        <w:bidi/>
        <w:rPr>
          <w:sz w:val="24"/>
          <w:szCs w:val="24"/>
          <w:rtl/>
        </w:rPr>
      </w:pPr>
      <w:bookmarkStart w:id="1" w:name="OLE_LINK3"/>
      <w:bookmarkStart w:id="2" w:name="OLE_LINK4"/>
    </w:p>
    <w:tbl>
      <w:tblPr>
        <w:tblStyle w:val="a3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65"/>
        <w:gridCol w:w="3324"/>
        <w:gridCol w:w="3327"/>
      </w:tblGrid>
      <w:tr w:rsidR="00880966" w14:paraId="4373C96E" w14:textId="77777777" w:rsidTr="00E95331">
        <w:trPr>
          <w:trHeight w:val="454"/>
        </w:trPr>
        <w:tc>
          <w:tcPr>
            <w:tcW w:w="8616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bookmarkEnd w:id="1"/>
          <w:bookmarkEnd w:id="2"/>
          <w:p w14:paraId="1F9C1F91" w14:textId="0924706C" w:rsidR="00880966" w:rsidRPr="00C92581" w:rsidRDefault="00A36731" w:rsidP="003F1802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הפרויקט</w:t>
            </w:r>
          </w:p>
        </w:tc>
      </w:tr>
      <w:tr w:rsidR="00880966" w14:paraId="0D90AB10" w14:textId="77777777" w:rsidTr="00E95331">
        <w:trPr>
          <w:trHeight w:val="454"/>
        </w:trPr>
        <w:tc>
          <w:tcPr>
            <w:tcW w:w="1965" w:type="dxa"/>
            <w:tcBorders>
              <w:top w:val="single" w:sz="12" w:space="0" w:color="auto"/>
            </w:tcBorders>
            <w:vAlign w:val="center"/>
          </w:tcPr>
          <w:p w14:paraId="4C034CF0" w14:textId="77777777" w:rsidR="00880966" w:rsidRDefault="00880966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הפרויקט:</w:t>
            </w:r>
          </w:p>
        </w:tc>
        <w:tc>
          <w:tcPr>
            <w:tcW w:w="6651" w:type="dxa"/>
            <w:gridSpan w:val="2"/>
            <w:tcBorders>
              <w:top w:val="single" w:sz="12" w:space="0" w:color="auto"/>
            </w:tcBorders>
            <w:vAlign w:val="center"/>
          </w:tcPr>
          <w:p w14:paraId="35AB7412" w14:textId="58175F7F" w:rsidR="00880966" w:rsidRPr="00E5691D" w:rsidRDefault="00E5691D" w:rsidP="00E5691D">
            <w:pPr>
              <w:bidi/>
              <w:jc w:val="center"/>
              <w:rPr>
                <w:sz w:val="24"/>
                <w:szCs w:val="24"/>
                <w:rtl/>
              </w:rPr>
            </w:pPr>
            <w:r w:rsidRPr="00E5691D">
              <w:rPr>
                <w:sz w:val="24"/>
                <w:szCs w:val="24"/>
              </w:rPr>
              <w:t>Estimating Brain Activation Patterns from EEG Data</w:t>
            </w:r>
          </w:p>
        </w:tc>
      </w:tr>
      <w:tr w:rsidR="00E5691D" w14:paraId="2595371A" w14:textId="77777777" w:rsidTr="00E95331">
        <w:trPr>
          <w:trHeight w:val="454"/>
        </w:trPr>
        <w:tc>
          <w:tcPr>
            <w:tcW w:w="1965" w:type="dxa"/>
            <w:vAlign w:val="center"/>
          </w:tcPr>
          <w:p w14:paraId="01FF3419" w14:textId="77777777" w:rsidR="00E5691D" w:rsidRDefault="00E5691D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מס' ב-</w:t>
            </w:r>
            <w:proofErr w:type="spellStart"/>
            <w:r>
              <w:rPr>
                <w:sz w:val="24"/>
                <w:szCs w:val="24"/>
              </w:rPr>
              <w:t>LabAdmin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:</w:t>
            </w:r>
          </w:p>
        </w:tc>
        <w:tc>
          <w:tcPr>
            <w:tcW w:w="6651" w:type="dxa"/>
            <w:gridSpan w:val="2"/>
            <w:vAlign w:val="center"/>
          </w:tcPr>
          <w:p w14:paraId="367E47CC" w14:textId="7A71FA82" w:rsidR="00E5691D" w:rsidRDefault="00E5691D" w:rsidP="003F1802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4262</w:t>
            </w:r>
          </w:p>
        </w:tc>
      </w:tr>
      <w:tr w:rsidR="00E5691D" w14:paraId="1857C330" w14:textId="77777777" w:rsidTr="00E95331">
        <w:trPr>
          <w:trHeight w:val="454"/>
        </w:trPr>
        <w:tc>
          <w:tcPr>
            <w:tcW w:w="1965" w:type="dxa"/>
            <w:vAlign w:val="center"/>
          </w:tcPr>
          <w:p w14:paraId="686FB0B1" w14:textId="77777777" w:rsidR="00E5691D" w:rsidRDefault="00E5691D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סמסטר:</w:t>
            </w:r>
          </w:p>
        </w:tc>
        <w:tc>
          <w:tcPr>
            <w:tcW w:w="6651" w:type="dxa"/>
            <w:gridSpan w:val="2"/>
            <w:vAlign w:val="center"/>
          </w:tcPr>
          <w:p w14:paraId="1FDA64BF" w14:textId="1A5A9025" w:rsidR="00E5691D" w:rsidRDefault="00CD3413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חורף</w:t>
            </w:r>
          </w:p>
        </w:tc>
      </w:tr>
      <w:tr w:rsidR="00E5691D" w14:paraId="0D1592A4" w14:textId="77777777" w:rsidTr="00E95331">
        <w:trPr>
          <w:trHeight w:val="454"/>
        </w:trPr>
        <w:tc>
          <w:tcPr>
            <w:tcW w:w="1965" w:type="dxa"/>
            <w:tcBorders>
              <w:bottom w:val="single" w:sz="12" w:space="0" w:color="auto"/>
            </w:tcBorders>
            <w:vAlign w:val="center"/>
          </w:tcPr>
          <w:p w14:paraId="79E7CD12" w14:textId="13212502" w:rsidR="00E5691D" w:rsidRDefault="00E5691D" w:rsidP="00767A6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חד/דו סמסטריאלי:</w:t>
            </w:r>
          </w:p>
        </w:tc>
        <w:sdt>
          <w:sdtPr>
            <w:rPr>
              <w:sz w:val="24"/>
              <w:szCs w:val="24"/>
              <w:rtl/>
            </w:rPr>
            <w:alias w:val="משך"/>
            <w:tag w:val="משך"/>
            <w:id w:val="749777507"/>
            <w:placeholder>
              <w:docPart w:val="7CF0953CD71F41D99391D02A2D56ABE7"/>
            </w:placeholder>
            <w:comboBox>
              <w:listItem w:value="Choose an item."/>
              <w:listItem w:displayText="חד סמסטריאלי" w:value="חד סמסטריאלי"/>
              <w:listItem w:displayText="דו סמסטריאלי, חלק א'" w:value="דו סמסטריאלי, חלק א'"/>
              <w:listItem w:displayText="דו סמסטריאלי, חלק ב'" w:value="דו סמסטריאלי, חלק ב'"/>
            </w:comboBox>
          </w:sdtPr>
          <w:sdtEndPr/>
          <w:sdtContent>
            <w:tc>
              <w:tcPr>
                <w:tcW w:w="6651" w:type="dxa"/>
                <w:gridSpan w:val="2"/>
                <w:tcBorders>
                  <w:bottom w:val="single" w:sz="12" w:space="0" w:color="auto"/>
                </w:tcBorders>
                <w:vAlign w:val="center"/>
              </w:tcPr>
              <w:p w14:paraId="4CB31410" w14:textId="1AD286FA" w:rsidR="00E5691D" w:rsidRDefault="00E5691D" w:rsidP="003F1802">
                <w:pPr>
                  <w:bidi/>
                  <w:rPr>
                    <w:sz w:val="24"/>
                    <w:szCs w:val="24"/>
                    <w:rtl/>
                  </w:rPr>
                </w:pPr>
                <w:r>
                  <w:rPr>
                    <w:sz w:val="24"/>
                    <w:szCs w:val="24"/>
                    <w:rtl/>
                  </w:rPr>
                  <w:t>חד סמסטריאלי</w:t>
                </w:r>
              </w:p>
            </w:tc>
          </w:sdtContent>
        </w:sdt>
      </w:tr>
      <w:tr w:rsidR="00E5691D" w14:paraId="2186F021" w14:textId="77777777" w:rsidTr="00E95331">
        <w:trPr>
          <w:trHeight w:val="454"/>
        </w:trPr>
        <w:tc>
          <w:tcPr>
            <w:tcW w:w="8616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FA7557A" w14:textId="55F99110" w:rsidR="00E5691D" w:rsidRPr="00C92581" w:rsidRDefault="00E5691D" w:rsidP="003F1802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C92581">
              <w:rPr>
                <w:rFonts w:hint="cs"/>
                <w:b/>
                <w:bCs/>
                <w:sz w:val="24"/>
                <w:szCs w:val="24"/>
                <w:rtl/>
              </w:rPr>
              <w:t>הצוות</w:t>
            </w:r>
          </w:p>
        </w:tc>
      </w:tr>
      <w:tr w:rsidR="00E5691D" w14:paraId="395BBFE6" w14:textId="77777777" w:rsidTr="00E95331">
        <w:trPr>
          <w:trHeight w:val="454"/>
        </w:trPr>
        <w:tc>
          <w:tcPr>
            <w:tcW w:w="1965" w:type="dxa"/>
            <w:tcBorders>
              <w:top w:val="single" w:sz="12" w:space="0" w:color="auto"/>
            </w:tcBorders>
            <w:vAlign w:val="center"/>
          </w:tcPr>
          <w:p w14:paraId="50B6EE6A" w14:textId="77777777" w:rsidR="00E5691D" w:rsidRDefault="00E5691D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המנחה:</w:t>
            </w:r>
          </w:p>
        </w:tc>
        <w:tc>
          <w:tcPr>
            <w:tcW w:w="6651" w:type="dxa"/>
            <w:gridSpan w:val="2"/>
            <w:tcBorders>
              <w:top w:val="single" w:sz="12" w:space="0" w:color="auto"/>
            </w:tcBorders>
            <w:vAlign w:val="center"/>
          </w:tcPr>
          <w:p w14:paraId="14E53CD7" w14:textId="06203570" w:rsidR="00E5691D" w:rsidRDefault="00E5691D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אור יאיר</w:t>
            </w:r>
          </w:p>
        </w:tc>
      </w:tr>
      <w:tr w:rsidR="00E5691D" w14:paraId="6FEF844C" w14:textId="77777777" w:rsidTr="00E95331">
        <w:trPr>
          <w:trHeight w:val="454"/>
        </w:trPr>
        <w:tc>
          <w:tcPr>
            <w:tcW w:w="1965" w:type="dxa"/>
            <w:vAlign w:val="center"/>
          </w:tcPr>
          <w:p w14:paraId="0FDDB273" w14:textId="49A2D05C" w:rsidR="00E5691D" w:rsidRDefault="00E5691D" w:rsidP="00E5691D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סטודנט:</w:t>
            </w:r>
          </w:p>
        </w:tc>
        <w:tc>
          <w:tcPr>
            <w:tcW w:w="3324" w:type="dxa"/>
            <w:vAlign w:val="center"/>
          </w:tcPr>
          <w:p w14:paraId="47139BBA" w14:textId="1CAEBF44" w:rsidR="00E5691D" w:rsidRDefault="00E5691D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גל ממן</w:t>
            </w:r>
          </w:p>
        </w:tc>
        <w:tc>
          <w:tcPr>
            <w:tcW w:w="3327" w:type="dxa"/>
            <w:vAlign w:val="center"/>
          </w:tcPr>
          <w:p w14:paraId="564A0004" w14:textId="60B8A9CA" w:rsidR="00E5691D" w:rsidRDefault="00E5691D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מקצוע רישום: </w:t>
            </w:r>
            <w:sdt>
              <w:sdtPr>
                <w:rPr>
                  <w:sz w:val="24"/>
                  <w:szCs w:val="24"/>
                  <w:rtl/>
                </w:rPr>
                <w:alias w:val="מקצוע רישום"/>
                <w:tag w:val="מקצוע רישום"/>
                <w:id w:val="1715930860"/>
                <w:placeholder>
                  <w:docPart w:val="B4D4350D97FF4E2FA7AA28DAB95B8BD9"/>
                </w:placeholder>
                <w:comboBox>
                  <w:listItem w:value="Choose an item."/>
                  <w:listItem w:displayText="פרויקט א'" w:value="פרויקט א'"/>
                  <w:listItem w:displayText="פרויקט ב'" w:value="פרויקט ב'"/>
                  <w:listItem w:displayText="פרויקט מיוחד" w:value="פרויקט מיוחד"/>
                </w:comboBox>
              </w:sdtPr>
              <w:sdtEndPr/>
              <w:sdtContent>
                <w:r>
                  <w:rPr>
                    <w:sz w:val="24"/>
                    <w:szCs w:val="24"/>
                    <w:rtl/>
                  </w:rPr>
                  <w:t>פרויקט א'</w:t>
                </w:r>
              </w:sdtContent>
            </w:sdt>
          </w:p>
        </w:tc>
      </w:tr>
      <w:tr w:rsidR="00E5691D" w14:paraId="7BE074FF" w14:textId="77777777" w:rsidTr="00D5623F">
        <w:trPr>
          <w:trHeight w:val="454"/>
        </w:trPr>
        <w:tc>
          <w:tcPr>
            <w:tcW w:w="8616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4A86966" w14:textId="2AF8F5E0" w:rsidR="00E5691D" w:rsidRPr="0079148D" w:rsidRDefault="00CC5005" w:rsidP="00A36731">
            <w:pPr>
              <w:bidi/>
              <w:rPr>
                <w:b/>
                <w:bCs/>
                <w:sz w:val="24"/>
                <w:szCs w:val="24"/>
                <w:rtl/>
              </w:rPr>
            </w:pPr>
            <w:sdt>
              <w:sdtPr>
                <w:rPr>
                  <w:rFonts w:hint="cs"/>
                  <w:b/>
                  <w:bCs/>
                  <w:sz w:val="24"/>
                  <w:szCs w:val="24"/>
                  <w:rtl/>
                </w:rPr>
                <w:id w:val="4996995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691D">
                  <w:rPr>
                    <w:rFonts w:ascii="MS Gothic" w:eastAsia="MS Gothic" w:hAnsi="MS Gothic" w:hint="eastAsia"/>
                    <w:b/>
                    <w:bCs/>
                    <w:sz w:val="24"/>
                    <w:szCs w:val="24"/>
                    <w:rtl/>
                  </w:rPr>
                  <w:t>☒</w:t>
                </w:r>
              </w:sdtContent>
            </w:sdt>
            <w:r w:rsidR="00E5691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E5691D" w:rsidRPr="0079148D">
              <w:rPr>
                <w:rFonts w:hint="cs"/>
                <w:b/>
                <w:bCs/>
                <w:sz w:val="24"/>
                <w:szCs w:val="24"/>
                <w:rtl/>
              </w:rPr>
              <w:t>חברה מלווה</w:t>
            </w:r>
          </w:p>
        </w:tc>
      </w:tr>
      <w:tr w:rsidR="00E5691D" w14:paraId="163C6526" w14:textId="77777777" w:rsidTr="00E95331">
        <w:trPr>
          <w:trHeight w:val="454"/>
        </w:trPr>
        <w:tc>
          <w:tcPr>
            <w:tcW w:w="1965" w:type="dxa"/>
            <w:vAlign w:val="center"/>
          </w:tcPr>
          <w:p w14:paraId="6E4C31C0" w14:textId="77777777" w:rsidR="00E5691D" w:rsidRDefault="00E5691D" w:rsidP="0079148D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איש קשר:</w:t>
            </w:r>
          </w:p>
        </w:tc>
        <w:tc>
          <w:tcPr>
            <w:tcW w:w="6651" w:type="dxa"/>
            <w:gridSpan w:val="2"/>
            <w:vAlign w:val="center"/>
          </w:tcPr>
          <w:p w14:paraId="7C1D9725" w14:textId="18884824" w:rsidR="00E5691D" w:rsidRDefault="00E5691D" w:rsidP="003F18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ד"ר דני איתן</w:t>
            </w:r>
          </w:p>
        </w:tc>
      </w:tr>
    </w:tbl>
    <w:p w14:paraId="26011C47" w14:textId="77777777" w:rsidR="00DB36D4" w:rsidRDefault="00DB36D4" w:rsidP="00DB36D4">
      <w:pPr>
        <w:bidi/>
        <w:rPr>
          <w:sz w:val="24"/>
          <w:szCs w:val="24"/>
          <w:rtl/>
        </w:rPr>
      </w:pPr>
    </w:p>
    <w:p w14:paraId="13A68F7C" w14:textId="77777777" w:rsidR="00DB36D4" w:rsidRDefault="00F7776D" w:rsidP="00163F03">
      <w:pPr>
        <w:bidi/>
        <w:rPr>
          <w:sz w:val="24"/>
          <w:szCs w:val="24"/>
        </w:rPr>
      </w:pPr>
      <w:r>
        <w:rPr>
          <w:rStyle w:val="aa"/>
          <w:rtl/>
        </w:rPr>
        <w:commentReference w:id="3"/>
      </w:r>
    </w:p>
    <w:p w14:paraId="77DB4AA8" w14:textId="7B9E8CA7" w:rsidR="00163F03" w:rsidRPr="00C42BB4" w:rsidRDefault="0090152A" w:rsidP="00163F03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1. </w:t>
      </w:r>
      <w:r w:rsidR="00163F03" w:rsidRPr="00C42BB4">
        <w:rPr>
          <w:rFonts w:hint="cs"/>
          <w:b/>
          <w:bCs/>
          <w:sz w:val="24"/>
          <w:szCs w:val="24"/>
          <w:rtl/>
        </w:rPr>
        <w:t>מטרת</w:t>
      </w:r>
      <w:r w:rsidR="00163F03" w:rsidRPr="00C42BB4">
        <w:rPr>
          <w:b/>
          <w:bCs/>
          <w:sz w:val="24"/>
          <w:szCs w:val="24"/>
          <w:rtl/>
        </w:rPr>
        <w:t xml:space="preserve"> </w:t>
      </w:r>
      <w:r w:rsidR="00163F03" w:rsidRPr="00C42BB4">
        <w:rPr>
          <w:rFonts w:hint="cs"/>
          <w:b/>
          <w:bCs/>
          <w:sz w:val="24"/>
          <w:szCs w:val="24"/>
          <w:rtl/>
        </w:rPr>
        <w:t>הפרויקט</w:t>
      </w:r>
    </w:p>
    <w:p w14:paraId="312460B2" w14:textId="5ED0FD3C" w:rsidR="00E5691D" w:rsidRPr="00E5691D" w:rsidRDefault="00E5691D" w:rsidP="00834026">
      <w:pPr>
        <w:bidi/>
        <w:jc w:val="both"/>
        <w:rPr>
          <w:sz w:val="24"/>
          <w:szCs w:val="24"/>
          <w:rtl/>
        </w:rPr>
      </w:pPr>
      <w:r w:rsidRPr="00E5691D">
        <w:rPr>
          <w:rFonts w:cs="Arial" w:hint="cs"/>
          <w:sz w:val="24"/>
          <w:szCs w:val="24"/>
          <w:rtl/>
        </w:rPr>
        <w:t>מערכת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שתספק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מידע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מועיל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על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מצב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החולה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על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סמך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אותות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ה</w:t>
      </w:r>
      <w:r w:rsidR="00834026">
        <w:rPr>
          <w:rFonts w:hint="cs"/>
          <w:sz w:val="24"/>
          <w:szCs w:val="24"/>
          <w:rtl/>
        </w:rPr>
        <w:t xml:space="preserve">- </w:t>
      </w:r>
      <w:r w:rsidR="00834026">
        <w:rPr>
          <w:sz w:val="24"/>
          <w:szCs w:val="24"/>
        </w:rPr>
        <w:t>EEG</w:t>
      </w:r>
      <w:r w:rsidR="00834026">
        <w:rPr>
          <w:rFonts w:hint="cs"/>
          <w:sz w:val="24"/>
          <w:szCs w:val="24"/>
          <w:rtl/>
        </w:rPr>
        <w:t>.</w:t>
      </w:r>
    </w:p>
    <w:p w14:paraId="6A7ABA2E" w14:textId="7706D7BA" w:rsidR="00C42BB4" w:rsidRDefault="00E5691D" w:rsidP="00CB0F1B">
      <w:pPr>
        <w:bidi/>
        <w:jc w:val="both"/>
        <w:rPr>
          <w:sz w:val="24"/>
          <w:szCs w:val="24"/>
          <w:rtl/>
        </w:rPr>
      </w:pPr>
      <w:r w:rsidRPr="00E5691D">
        <w:rPr>
          <w:rFonts w:cs="Arial" w:hint="cs"/>
          <w:sz w:val="24"/>
          <w:szCs w:val="24"/>
          <w:rtl/>
        </w:rPr>
        <w:t>הורדת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מספר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האלקטרודות</w:t>
      </w:r>
      <w:r w:rsidRPr="00E5691D">
        <w:rPr>
          <w:rFonts w:cs="Arial"/>
          <w:sz w:val="24"/>
          <w:szCs w:val="24"/>
          <w:rtl/>
        </w:rPr>
        <w:t xml:space="preserve"> (</w:t>
      </w:r>
      <w:r w:rsidRPr="00E5691D">
        <w:rPr>
          <w:rFonts w:cs="Arial" w:hint="cs"/>
          <w:sz w:val="24"/>
          <w:szCs w:val="24"/>
          <w:rtl/>
        </w:rPr>
        <w:t>כיום</w:t>
      </w:r>
      <w:r w:rsidRPr="00E5691D">
        <w:rPr>
          <w:rFonts w:cs="Arial"/>
          <w:sz w:val="24"/>
          <w:szCs w:val="24"/>
          <w:rtl/>
        </w:rPr>
        <w:t xml:space="preserve"> 68 </w:t>
      </w:r>
      <w:r w:rsidRPr="00E5691D">
        <w:rPr>
          <w:rFonts w:cs="Arial" w:hint="cs"/>
          <w:sz w:val="24"/>
          <w:szCs w:val="24"/>
          <w:rtl/>
        </w:rPr>
        <w:t>אלקטרודות</w:t>
      </w:r>
      <w:r w:rsidRPr="00E5691D">
        <w:rPr>
          <w:rFonts w:cs="Arial"/>
          <w:sz w:val="24"/>
          <w:szCs w:val="24"/>
          <w:rtl/>
        </w:rPr>
        <w:t xml:space="preserve">) </w:t>
      </w:r>
      <w:r w:rsidRPr="00E5691D">
        <w:rPr>
          <w:rFonts w:cs="Arial" w:hint="cs"/>
          <w:sz w:val="24"/>
          <w:szCs w:val="24"/>
          <w:rtl/>
        </w:rPr>
        <w:t>לאלקטרודות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בודדות</w:t>
      </w:r>
      <w:r>
        <w:rPr>
          <w:rFonts w:cs="Arial" w:hint="cs"/>
          <w:sz w:val="24"/>
          <w:szCs w:val="24"/>
          <w:rtl/>
        </w:rPr>
        <w:t xml:space="preserve"> (4-10)</w:t>
      </w:r>
      <w:r w:rsidR="00CB0F1B">
        <w:rPr>
          <w:rFonts w:cs="Arial" w:hint="cs"/>
          <w:sz w:val="24"/>
          <w:szCs w:val="24"/>
          <w:rtl/>
        </w:rPr>
        <w:t xml:space="preserve"> ללא פגיעה בביצועים</w:t>
      </w:r>
      <w:r>
        <w:rPr>
          <w:rFonts w:cs="Arial" w:hint="cs"/>
          <w:sz w:val="24"/>
          <w:szCs w:val="24"/>
          <w:rtl/>
        </w:rPr>
        <w:t>.</w:t>
      </w:r>
    </w:p>
    <w:p w14:paraId="6B34EBAF" w14:textId="77777777" w:rsidR="00E5691D" w:rsidRPr="00163F03" w:rsidRDefault="00E5691D" w:rsidP="00E5691D">
      <w:pPr>
        <w:bidi/>
        <w:rPr>
          <w:sz w:val="24"/>
          <w:szCs w:val="24"/>
          <w:rtl/>
        </w:rPr>
      </w:pPr>
    </w:p>
    <w:p w14:paraId="32CBFB3B" w14:textId="148658D6" w:rsidR="00163F03" w:rsidRPr="00C42BB4" w:rsidRDefault="0090152A" w:rsidP="007A0EE7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2. </w:t>
      </w:r>
      <w:commentRangeStart w:id="4"/>
      <w:r w:rsidR="00C42BB4" w:rsidRPr="00C42BB4">
        <w:rPr>
          <w:rFonts w:hint="cs"/>
          <w:b/>
          <w:bCs/>
          <w:sz w:val="24"/>
          <w:szCs w:val="24"/>
          <w:rtl/>
        </w:rPr>
        <w:t xml:space="preserve">פירוט </w:t>
      </w:r>
      <w:r w:rsidR="007A0EE7">
        <w:rPr>
          <w:rFonts w:hint="cs"/>
          <w:b/>
          <w:bCs/>
          <w:sz w:val="24"/>
          <w:szCs w:val="24"/>
          <w:rtl/>
        </w:rPr>
        <w:t>הנחות ו</w:t>
      </w:r>
      <w:r w:rsidR="00163F03" w:rsidRPr="00C42BB4">
        <w:rPr>
          <w:rFonts w:hint="cs"/>
          <w:b/>
          <w:bCs/>
          <w:sz w:val="24"/>
          <w:szCs w:val="24"/>
          <w:rtl/>
        </w:rPr>
        <w:t>דרישות</w:t>
      </w:r>
      <w:commentRangeEnd w:id="4"/>
      <w:r w:rsidR="00F95BF8">
        <w:rPr>
          <w:rStyle w:val="aa"/>
          <w:rtl/>
        </w:rPr>
        <w:commentReference w:id="4"/>
      </w:r>
    </w:p>
    <w:p w14:paraId="6913324E" w14:textId="406357F2" w:rsidR="00E5691D" w:rsidRPr="00E5691D" w:rsidRDefault="00E5691D" w:rsidP="00E5691D">
      <w:pPr>
        <w:bidi/>
        <w:jc w:val="both"/>
        <w:rPr>
          <w:sz w:val="24"/>
          <w:szCs w:val="24"/>
          <w:rtl/>
        </w:rPr>
      </w:pPr>
      <w:r w:rsidRPr="00E5691D">
        <w:rPr>
          <w:rFonts w:cs="Arial"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 xml:space="preserve">- </w:t>
      </w:r>
      <w:r>
        <w:rPr>
          <w:sz w:val="24"/>
          <w:szCs w:val="24"/>
        </w:rPr>
        <w:t>data</w:t>
      </w:r>
      <w:r>
        <w:rPr>
          <w:rFonts w:hint="cs"/>
          <w:sz w:val="24"/>
          <w:szCs w:val="24"/>
          <w:rtl/>
        </w:rPr>
        <w:t xml:space="preserve"> </w:t>
      </w:r>
      <w:r w:rsidRPr="00E5691D">
        <w:rPr>
          <w:sz w:val="24"/>
          <w:szCs w:val="24"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בו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נשתמש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בפרויקט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מכיל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אותות</w:t>
      </w:r>
      <w:r w:rsidRPr="00E5691D">
        <w:rPr>
          <w:sz w:val="24"/>
          <w:szCs w:val="24"/>
        </w:rPr>
        <w:t xml:space="preserve"> EEG </w:t>
      </w:r>
      <w:r w:rsidRPr="00E5691D">
        <w:rPr>
          <w:rFonts w:cs="Arial" w:hint="cs"/>
          <w:sz w:val="24"/>
          <w:szCs w:val="24"/>
          <w:rtl/>
        </w:rPr>
        <w:t>שנדגמו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מ</w:t>
      </w:r>
      <w:r>
        <w:rPr>
          <w:rFonts w:cs="Arial" w:hint="cs"/>
          <w:sz w:val="24"/>
          <w:szCs w:val="24"/>
          <w:rtl/>
        </w:rPr>
        <w:t xml:space="preserve">חמישה </w:t>
      </w:r>
      <w:r w:rsidRPr="00E5691D">
        <w:rPr>
          <w:rFonts w:cs="Arial" w:hint="cs"/>
          <w:sz w:val="24"/>
          <w:szCs w:val="24"/>
          <w:rtl/>
        </w:rPr>
        <w:t>ילדים</w:t>
      </w:r>
      <w:r>
        <w:rPr>
          <w:rFonts w:cs="Arial" w:hint="cs"/>
          <w:sz w:val="24"/>
          <w:szCs w:val="24"/>
          <w:rtl/>
        </w:rPr>
        <w:t xml:space="preserve"> חולים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במחלקת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טיפול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נמרץ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בבית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חולים</w:t>
      </w:r>
      <w:r w:rsidRPr="00E5691D">
        <w:rPr>
          <w:rFonts w:cs="Arial"/>
          <w:sz w:val="24"/>
          <w:szCs w:val="24"/>
          <w:rtl/>
        </w:rPr>
        <w:t xml:space="preserve"> </w:t>
      </w:r>
      <w:proofErr w:type="spellStart"/>
      <w:r w:rsidRPr="00E5691D">
        <w:rPr>
          <w:rFonts w:cs="Arial" w:hint="cs"/>
          <w:sz w:val="24"/>
          <w:szCs w:val="24"/>
          <w:rtl/>
        </w:rPr>
        <w:t>בטורנטו</w:t>
      </w:r>
      <w:proofErr w:type="spellEnd"/>
      <w:r w:rsidRPr="00E5691D">
        <w:rPr>
          <w:rFonts w:cs="Arial"/>
          <w:sz w:val="24"/>
          <w:szCs w:val="24"/>
          <w:rtl/>
        </w:rPr>
        <w:t xml:space="preserve">, </w:t>
      </w:r>
      <w:r w:rsidRPr="00E5691D">
        <w:rPr>
          <w:rFonts w:cs="Arial" w:hint="cs"/>
          <w:sz w:val="24"/>
          <w:szCs w:val="24"/>
          <w:rtl/>
        </w:rPr>
        <w:t>ומ</w:t>
      </w:r>
      <w:r>
        <w:rPr>
          <w:rFonts w:cs="Arial" w:hint="cs"/>
          <w:sz w:val="24"/>
          <w:szCs w:val="24"/>
          <w:rtl/>
        </w:rPr>
        <w:t>עשרה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מתנדבים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בריאים</w:t>
      </w:r>
      <w:r w:rsidRPr="00E5691D">
        <w:rPr>
          <w:rFonts w:cs="Arial"/>
          <w:sz w:val="24"/>
          <w:szCs w:val="24"/>
          <w:rtl/>
        </w:rPr>
        <w:t xml:space="preserve">. </w:t>
      </w:r>
      <w:r w:rsidRPr="00E5691D">
        <w:rPr>
          <w:rFonts w:cs="Arial" w:hint="cs"/>
          <w:sz w:val="24"/>
          <w:szCs w:val="24"/>
          <w:rtl/>
        </w:rPr>
        <w:t>האותות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נדגמו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בתגובה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לגירויים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שונים</w:t>
      </w:r>
      <w:r w:rsidRPr="00E5691D">
        <w:rPr>
          <w:rFonts w:cs="Arial"/>
          <w:sz w:val="24"/>
          <w:szCs w:val="24"/>
          <w:rtl/>
        </w:rPr>
        <w:t xml:space="preserve">, </w:t>
      </w:r>
      <w:r w:rsidRPr="00E5691D">
        <w:rPr>
          <w:rFonts w:cs="Arial" w:hint="cs"/>
          <w:sz w:val="24"/>
          <w:szCs w:val="24"/>
          <w:rtl/>
        </w:rPr>
        <w:t>מספר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חזרות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לכל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גירוי</w:t>
      </w:r>
      <w:r w:rsidRPr="00E5691D">
        <w:rPr>
          <w:sz w:val="24"/>
          <w:szCs w:val="24"/>
        </w:rPr>
        <w:t>.</w:t>
      </w:r>
    </w:p>
    <w:p w14:paraId="39A5A727" w14:textId="6D0FE33E" w:rsidR="00245683" w:rsidRDefault="00E5691D" w:rsidP="00E5691D">
      <w:pPr>
        <w:bidi/>
        <w:jc w:val="both"/>
        <w:rPr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הנבדקים החולים: </w:t>
      </w:r>
      <w:r w:rsidRPr="00E5691D">
        <w:rPr>
          <w:rFonts w:cs="Arial" w:hint="cs"/>
          <w:sz w:val="24"/>
          <w:szCs w:val="24"/>
          <w:rtl/>
        </w:rPr>
        <w:t>רמות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פגיעה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מוחית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שונות</w:t>
      </w:r>
      <w:r w:rsidRPr="00E5691D">
        <w:rPr>
          <w:rFonts w:cs="Arial"/>
          <w:sz w:val="24"/>
          <w:szCs w:val="24"/>
          <w:rtl/>
        </w:rPr>
        <w:t xml:space="preserve">, </w:t>
      </w:r>
      <w:r>
        <w:rPr>
          <w:rFonts w:cs="Arial" w:hint="cs"/>
          <w:sz w:val="24"/>
          <w:szCs w:val="24"/>
          <w:rtl/>
        </w:rPr>
        <w:t xml:space="preserve">בהכרה/ לא בהכרה, </w:t>
      </w:r>
      <w:r w:rsidRPr="00E5691D">
        <w:rPr>
          <w:rFonts w:cs="Arial" w:hint="cs"/>
          <w:sz w:val="24"/>
          <w:szCs w:val="24"/>
          <w:rtl/>
        </w:rPr>
        <w:t>גילאים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שונים</w:t>
      </w:r>
      <w:r>
        <w:rPr>
          <w:rFonts w:cs="Arial" w:hint="cs"/>
          <w:sz w:val="24"/>
          <w:szCs w:val="24"/>
          <w:rtl/>
        </w:rPr>
        <w:t>, מין שונה</w:t>
      </w:r>
      <w:r w:rsidRPr="00E5691D">
        <w:rPr>
          <w:rFonts w:cs="Arial"/>
          <w:sz w:val="24"/>
          <w:szCs w:val="24"/>
          <w:rtl/>
        </w:rPr>
        <w:t>.</w:t>
      </w:r>
    </w:p>
    <w:p w14:paraId="75D8A1BB" w14:textId="77777777" w:rsidR="00E5691D" w:rsidRDefault="00E5691D" w:rsidP="00E5691D">
      <w:pPr>
        <w:bidi/>
        <w:rPr>
          <w:sz w:val="24"/>
          <w:szCs w:val="24"/>
          <w:rtl/>
        </w:rPr>
      </w:pPr>
    </w:p>
    <w:p w14:paraId="28EF3EE7" w14:textId="4D1DD3C4" w:rsidR="00B61AD9" w:rsidRPr="00B61AD9" w:rsidRDefault="0090152A" w:rsidP="00F95BF8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lastRenderedPageBreak/>
        <w:t xml:space="preserve">3. </w:t>
      </w:r>
      <w:commentRangeStart w:id="5"/>
      <w:r w:rsidR="00B61AD9" w:rsidRPr="00B61AD9">
        <w:rPr>
          <w:rFonts w:hint="cs"/>
          <w:b/>
          <w:bCs/>
          <w:sz w:val="24"/>
          <w:szCs w:val="24"/>
          <w:rtl/>
        </w:rPr>
        <w:t>פתרונות אפשריים</w:t>
      </w:r>
      <w:r w:rsidR="00196E73">
        <w:rPr>
          <w:rFonts w:hint="cs"/>
          <w:b/>
          <w:bCs/>
          <w:sz w:val="24"/>
          <w:szCs w:val="24"/>
          <w:rtl/>
        </w:rPr>
        <w:t xml:space="preserve"> וסיכום קצר של סקר הספרות</w:t>
      </w:r>
      <w:commentRangeEnd w:id="5"/>
      <w:r w:rsidR="00F95BF8">
        <w:rPr>
          <w:rStyle w:val="aa"/>
          <w:rtl/>
        </w:rPr>
        <w:commentReference w:id="5"/>
      </w:r>
    </w:p>
    <w:p w14:paraId="04FFEF0B" w14:textId="77777777" w:rsidR="00E5691D" w:rsidRPr="00E5691D" w:rsidRDefault="00E5691D" w:rsidP="00E5691D">
      <w:pPr>
        <w:bidi/>
        <w:jc w:val="both"/>
        <w:rPr>
          <w:sz w:val="24"/>
          <w:szCs w:val="24"/>
        </w:rPr>
      </w:pPr>
      <w:r w:rsidRPr="00E5691D">
        <w:rPr>
          <w:rFonts w:cs="Arial" w:hint="cs"/>
          <w:sz w:val="24"/>
          <w:szCs w:val="24"/>
          <w:rtl/>
        </w:rPr>
        <w:t>חילוץ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מאפיינים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סטטיסטיים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מהסיגנלים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וביצוע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מניפולציות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כגון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sz w:val="24"/>
          <w:szCs w:val="24"/>
        </w:rPr>
        <w:t>Riemannian manifold, Parallel transport</w:t>
      </w:r>
      <w:r w:rsidRPr="00E5691D">
        <w:rPr>
          <w:rFonts w:cs="Arial"/>
          <w:sz w:val="24"/>
          <w:szCs w:val="24"/>
          <w:rtl/>
        </w:rPr>
        <w:t xml:space="preserve">. </w:t>
      </w:r>
      <w:r w:rsidRPr="00E5691D">
        <w:rPr>
          <w:rFonts w:cs="Arial" w:hint="cs"/>
          <w:sz w:val="24"/>
          <w:szCs w:val="24"/>
          <w:rtl/>
        </w:rPr>
        <w:t>שימוש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באלגוריתמי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סיווג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מוכרים</w:t>
      </w:r>
      <w:r w:rsidRPr="00E5691D">
        <w:rPr>
          <w:rFonts w:cs="Arial"/>
          <w:sz w:val="24"/>
          <w:szCs w:val="24"/>
          <w:rtl/>
        </w:rPr>
        <w:t xml:space="preserve"> (</w:t>
      </w:r>
      <w:r w:rsidRPr="00E5691D">
        <w:rPr>
          <w:sz w:val="24"/>
          <w:szCs w:val="24"/>
        </w:rPr>
        <w:t>SVM, TSNE, PCA, Diffusion Maps</w:t>
      </w:r>
      <w:r w:rsidRPr="00E5691D">
        <w:rPr>
          <w:rFonts w:cs="Arial"/>
          <w:sz w:val="24"/>
          <w:szCs w:val="24"/>
          <w:rtl/>
        </w:rPr>
        <w:t xml:space="preserve">) </w:t>
      </w:r>
      <w:r w:rsidRPr="00E5691D">
        <w:rPr>
          <w:rFonts w:cs="Arial" w:hint="cs"/>
          <w:sz w:val="24"/>
          <w:szCs w:val="24"/>
          <w:rtl/>
        </w:rPr>
        <w:t>להצגת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התוצאות</w:t>
      </w:r>
      <w:r w:rsidRPr="00E5691D">
        <w:rPr>
          <w:rFonts w:cs="Arial"/>
          <w:sz w:val="24"/>
          <w:szCs w:val="24"/>
          <w:rtl/>
        </w:rPr>
        <w:t>.</w:t>
      </w:r>
    </w:p>
    <w:p w14:paraId="6982213B" w14:textId="77777777" w:rsidR="00E5691D" w:rsidRPr="00E5691D" w:rsidRDefault="00E5691D" w:rsidP="00E5691D">
      <w:pPr>
        <w:rPr>
          <w:sz w:val="24"/>
          <w:szCs w:val="24"/>
        </w:rPr>
      </w:pPr>
      <w:r w:rsidRPr="00E5691D">
        <w:rPr>
          <w:sz w:val="24"/>
          <w:szCs w:val="24"/>
        </w:rPr>
        <w:t>TALMON, R; et al.</w:t>
      </w:r>
      <w:dir w:val="ltr">
        <w:r w:rsidRPr="00E5691D">
          <w:rPr>
            <w:sz w:val="24"/>
            <w:szCs w:val="24"/>
          </w:rPr>
          <w:t xml:space="preserve"> Diffusion Maps for Signal Processing: A Deeper Look at Manifold-Learning Techniques Based on Kernels and Graphs.</w:t>
        </w:r>
        <w:dir w:val="ltr">
          <w:r w:rsidRPr="00E5691D">
            <w:rPr>
              <w:sz w:val="24"/>
              <w:szCs w:val="24"/>
            </w:rPr>
            <w:t xml:space="preserve"> IEEE Signal Processing Magazine.</w:t>
          </w:r>
          <w:dir w:val="ltr">
            <w:r w:rsidRPr="00E5691D">
              <w:rPr>
                <w:sz w:val="24"/>
                <w:szCs w:val="24"/>
              </w:rPr>
              <w:t xml:space="preserve"> 30, 4, 75, July 2013.</w:t>
            </w:r>
            <w:dir w:val="ltr">
              <w:r w:rsidRPr="00E5691D">
                <w:rPr>
                  <w:sz w:val="24"/>
                  <w:szCs w:val="24"/>
                </w:rPr>
                <w:t xml:space="preserve"> ISSN: 10535888.</w:t>
              </w:r>
              <w:dir w:val="ltr">
                <w:r w:rsidR="00EC07B6">
                  <w:t>‬</w:t>
                </w:r>
                <w:r w:rsidR="00EC07B6">
                  <w:t>‬</w:t>
                </w:r>
                <w:r w:rsidR="00EC07B6">
                  <w:t>‬</w:t>
                </w:r>
                <w:r w:rsidR="00EC07B6">
                  <w:t>‬</w:t>
                </w:r>
                <w:r w:rsidR="00EC07B6">
                  <w:t>‬</w:t>
                </w:r>
                <w:r w:rsidR="0010691A">
                  <w:t>‬</w:t>
                </w:r>
                <w:r w:rsidR="0010691A">
                  <w:t>‬</w:t>
                </w:r>
                <w:r w:rsidR="0010691A">
                  <w:t>‬</w:t>
                </w:r>
                <w:r w:rsidR="0010691A">
                  <w:t>‬</w:t>
                </w:r>
                <w:r w:rsidR="0010691A">
                  <w:t>‬</w:t>
                </w:r>
                <w:r w:rsidR="004E3CFA">
                  <w:t>‬</w:t>
                </w:r>
                <w:r w:rsidR="004E3CFA">
                  <w:t>‬</w:t>
                </w:r>
                <w:r w:rsidR="004E3CFA">
                  <w:t>‬</w:t>
                </w:r>
                <w:r w:rsidR="004E3CFA">
                  <w:t>‬</w:t>
                </w:r>
                <w:r w:rsidR="004E3CFA">
                  <w:t>‬</w:t>
                </w:r>
                <w:r w:rsidR="00266288">
                  <w:t>‬</w:t>
                </w:r>
                <w:r w:rsidR="00266288">
                  <w:t>‬</w:t>
                </w:r>
                <w:r w:rsidR="00266288">
                  <w:t>‬</w:t>
                </w:r>
                <w:r w:rsidR="00266288">
                  <w:t>‬</w:t>
                </w:r>
                <w:r w:rsidR="00266288">
                  <w:t>‬</w:t>
                </w:r>
                <w:r w:rsidR="00CC5005">
                  <w:t>‬</w:t>
                </w:r>
                <w:r w:rsidR="00CC5005">
                  <w:t>‬</w:t>
                </w:r>
                <w:r w:rsidR="00CC5005">
                  <w:t>‬</w:t>
                </w:r>
                <w:r w:rsidR="00CC5005">
                  <w:t>‬</w:t>
                </w:r>
                <w:r w:rsidR="00CC5005">
                  <w:t>‬</w:t>
                </w:r>
              </w:dir>
            </w:dir>
          </w:dir>
        </w:dir>
      </w:dir>
    </w:p>
    <w:p w14:paraId="0A1DB647" w14:textId="4041C307" w:rsidR="00B61AD9" w:rsidRDefault="00E5691D" w:rsidP="00E5691D">
      <w:pPr>
        <w:rPr>
          <w:sz w:val="24"/>
          <w:szCs w:val="24"/>
          <w:rtl/>
        </w:rPr>
      </w:pPr>
      <w:r w:rsidRPr="00E5691D">
        <w:rPr>
          <w:sz w:val="24"/>
          <w:szCs w:val="24"/>
        </w:rPr>
        <w:t>Multiclass Brain–Computer Interface Classification by Riemannian Geometry.</w:t>
      </w:r>
      <w:dir w:val="ltr">
        <w:r w:rsidRPr="00E5691D">
          <w:rPr>
            <w:sz w:val="24"/>
            <w:szCs w:val="24"/>
          </w:rPr>
          <w:t xml:space="preserve"> IEEE Transactions on Biomedical Engineering, Biomedical Engineering, IEEE Transactions on, IEEE Trans. Biomed. Eng.</w:t>
        </w:r>
        <w:dir w:val="ltr">
          <w:r w:rsidRPr="00E5691D">
            <w:rPr>
              <w:sz w:val="24"/>
              <w:szCs w:val="24"/>
            </w:rPr>
            <w:t xml:space="preserve"> USA, 4, 920, 2012.</w:t>
          </w:r>
          <w:dir w:val="ltr">
            <w:r w:rsidRPr="00E5691D">
              <w:rPr>
                <w:sz w:val="24"/>
                <w:szCs w:val="24"/>
              </w:rPr>
              <w:t xml:space="preserve"> ISSN: 1558-2531.</w:t>
            </w:r>
            <w:dir w:val="ltr">
              <w:r w:rsidR="00EC07B6">
                <w:t>‬</w:t>
              </w:r>
              <w:r w:rsidR="00EC07B6">
                <w:t>‬</w:t>
              </w:r>
              <w:r w:rsidR="00EC07B6">
                <w:t>‬</w:t>
              </w:r>
              <w:r w:rsidR="00EC07B6">
                <w:t>‬</w:t>
              </w:r>
              <w:r w:rsidR="0010691A">
                <w:t>‬</w:t>
              </w:r>
              <w:r w:rsidR="0010691A">
                <w:t>‬</w:t>
              </w:r>
              <w:r w:rsidR="0010691A">
                <w:t>‬</w:t>
              </w:r>
              <w:r w:rsidR="0010691A">
                <w:t>‬</w:t>
              </w:r>
              <w:r w:rsidR="004E3CFA">
                <w:t>‬</w:t>
              </w:r>
              <w:r w:rsidR="004E3CFA">
                <w:t>‬</w:t>
              </w:r>
              <w:r w:rsidR="004E3CFA">
                <w:t>‬</w:t>
              </w:r>
              <w:r w:rsidR="004E3CFA">
                <w:t>‬</w:t>
              </w:r>
              <w:r w:rsidR="00266288">
                <w:t>‬</w:t>
              </w:r>
              <w:r w:rsidR="00266288">
                <w:t>‬</w:t>
              </w:r>
              <w:r w:rsidR="00266288">
                <w:t>‬</w:t>
              </w:r>
              <w:r w:rsidR="00266288">
                <w:t>‬</w:t>
              </w:r>
              <w:r w:rsidR="00CC5005">
                <w:t>‬</w:t>
              </w:r>
              <w:r w:rsidR="00CC5005">
                <w:t>‬</w:t>
              </w:r>
              <w:r w:rsidR="00CC5005">
                <w:t>‬</w:t>
              </w:r>
              <w:r w:rsidR="00CC5005">
                <w:t>‬</w:t>
              </w:r>
            </w:dir>
          </w:dir>
        </w:dir>
      </w:dir>
    </w:p>
    <w:p w14:paraId="73BD00BD" w14:textId="77777777" w:rsidR="00B61AD9" w:rsidRDefault="00B61AD9" w:rsidP="00B61AD9">
      <w:pPr>
        <w:bidi/>
        <w:rPr>
          <w:sz w:val="24"/>
          <w:szCs w:val="24"/>
          <w:rtl/>
        </w:rPr>
      </w:pPr>
    </w:p>
    <w:p w14:paraId="2DECC1A3" w14:textId="0C51F793" w:rsidR="00163F03" w:rsidRPr="00E60F0F" w:rsidRDefault="0090152A" w:rsidP="000021A1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4. </w:t>
      </w:r>
      <w:commentRangeStart w:id="6"/>
      <w:r w:rsidR="00B61AD9" w:rsidRPr="00E60F0F">
        <w:rPr>
          <w:rFonts w:hint="cs"/>
          <w:b/>
          <w:bCs/>
          <w:sz w:val="24"/>
          <w:szCs w:val="24"/>
          <w:rtl/>
        </w:rPr>
        <w:t>תרשים מלבנים (</w:t>
      </w:r>
      <w:r w:rsidR="00B61AD9" w:rsidRPr="00E60F0F">
        <w:rPr>
          <w:b/>
          <w:bCs/>
          <w:sz w:val="24"/>
          <w:szCs w:val="24"/>
        </w:rPr>
        <w:t>block diagram</w:t>
      </w:r>
      <w:r w:rsidR="00B61AD9" w:rsidRPr="00E60F0F">
        <w:rPr>
          <w:rFonts w:hint="cs"/>
          <w:b/>
          <w:bCs/>
          <w:sz w:val="24"/>
          <w:szCs w:val="24"/>
          <w:rtl/>
        </w:rPr>
        <w:t xml:space="preserve">) </w:t>
      </w:r>
      <w:r w:rsidR="00163F03" w:rsidRPr="00E60F0F">
        <w:rPr>
          <w:b/>
          <w:bCs/>
          <w:sz w:val="24"/>
          <w:szCs w:val="24"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של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הפתרון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הנבחר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0021A1" w:rsidRPr="00E60F0F">
        <w:rPr>
          <w:rFonts w:hint="cs"/>
          <w:b/>
          <w:bCs/>
          <w:sz w:val="24"/>
          <w:szCs w:val="24"/>
          <w:rtl/>
        </w:rPr>
        <w:t>או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0021A1" w:rsidRPr="00E60F0F">
        <w:rPr>
          <w:rFonts w:hint="cs"/>
          <w:b/>
          <w:bCs/>
          <w:sz w:val="24"/>
          <w:szCs w:val="24"/>
          <w:rtl/>
        </w:rPr>
        <w:t>ה</w:t>
      </w:r>
      <w:r w:rsidR="00163F03" w:rsidRPr="00E60F0F">
        <w:rPr>
          <w:rFonts w:hint="cs"/>
          <w:b/>
          <w:bCs/>
          <w:sz w:val="24"/>
          <w:szCs w:val="24"/>
          <w:rtl/>
        </w:rPr>
        <w:t>נבדק</w:t>
      </w:r>
      <w:commentRangeEnd w:id="6"/>
      <w:r w:rsidR="00CF5844">
        <w:rPr>
          <w:rStyle w:val="aa"/>
          <w:rtl/>
        </w:rPr>
        <w:commentReference w:id="6"/>
      </w:r>
    </w:p>
    <w:p w14:paraId="49443871" w14:textId="1CB492C9" w:rsidR="0090152A" w:rsidRPr="00163F03" w:rsidRDefault="00E5691D" w:rsidP="00E5691D">
      <w:pPr>
        <w:bidi/>
        <w:rPr>
          <w:sz w:val="24"/>
          <w:szCs w:val="24"/>
          <w:rtl/>
        </w:rPr>
      </w:pPr>
      <w:r>
        <w:rPr>
          <w:b/>
          <w:bCs/>
          <w:noProof/>
          <w:sz w:val="24"/>
          <w:szCs w:val="24"/>
          <w:rtl/>
        </w:rPr>
        <w:drawing>
          <wp:inline distT="0" distB="0" distL="0" distR="0" wp14:anchorId="47FF70D0" wp14:editId="23698E44">
            <wp:extent cx="5490210" cy="989114"/>
            <wp:effectExtent l="0" t="0" r="0" b="0"/>
            <wp:docPr id="6" name="דיאגרמה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ECD4328" w14:textId="3F936F0F" w:rsidR="00163F03" w:rsidRPr="00E60F0F" w:rsidRDefault="0090152A" w:rsidP="00163F03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5. </w:t>
      </w:r>
      <w:r w:rsidR="00163F03" w:rsidRPr="00E60F0F">
        <w:rPr>
          <w:rFonts w:hint="cs"/>
          <w:b/>
          <w:bCs/>
          <w:sz w:val="24"/>
          <w:szCs w:val="24"/>
          <w:rtl/>
        </w:rPr>
        <w:t>מודולים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שנידרש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לפתח</w:t>
      </w:r>
    </w:p>
    <w:p w14:paraId="73A5029B" w14:textId="72605B5D" w:rsidR="000021A1" w:rsidRDefault="00E5691D" w:rsidP="00CB0F1B">
      <w:pPr>
        <w:bidi/>
        <w:rPr>
          <w:sz w:val="24"/>
          <w:szCs w:val="24"/>
          <w:rtl/>
        </w:rPr>
      </w:pPr>
      <w:r w:rsidRPr="00E5691D">
        <w:rPr>
          <w:sz w:val="24"/>
          <w:szCs w:val="24"/>
        </w:rPr>
        <w:t>Parallel transport</w:t>
      </w:r>
    </w:p>
    <w:p w14:paraId="59362622" w14:textId="77777777" w:rsidR="0090152A" w:rsidRPr="00163F03" w:rsidRDefault="0090152A" w:rsidP="0090152A">
      <w:pPr>
        <w:bidi/>
        <w:rPr>
          <w:sz w:val="24"/>
          <w:szCs w:val="24"/>
          <w:rtl/>
        </w:rPr>
      </w:pPr>
    </w:p>
    <w:p w14:paraId="53965788" w14:textId="1E68AA87" w:rsidR="00163F03" w:rsidRPr="00E60F0F" w:rsidRDefault="0090152A" w:rsidP="00E60F0F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6. </w:t>
      </w:r>
      <w:commentRangeStart w:id="7"/>
      <w:r w:rsidR="00163F03" w:rsidRPr="00E60F0F">
        <w:rPr>
          <w:rFonts w:hint="cs"/>
          <w:b/>
          <w:bCs/>
          <w:sz w:val="24"/>
          <w:szCs w:val="24"/>
          <w:rtl/>
        </w:rPr>
        <w:t>מודולים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מוכנים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E60F0F" w:rsidRPr="00E60F0F">
        <w:rPr>
          <w:rFonts w:hint="cs"/>
          <w:b/>
          <w:bCs/>
          <w:sz w:val="24"/>
          <w:szCs w:val="24"/>
          <w:rtl/>
        </w:rPr>
        <w:t>שניתן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להיעזר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בהם</w:t>
      </w:r>
      <w:commentRangeEnd w:id="7"/>
      <w:r w:rsidR="007813B8">
        <w:rPr>
          <w:rStyle w:val="aa"/>
          <w:rtl/>
        </w:rPr>
        <w:commentReference w:id="7"/>
      </w:r>
    </w:p>
    <w:p w14:paraId="727B7387" w14:textId="0929205D" w:rsidR="000021A1" w:rsidRPr="00CB0F1B" w:rsidRDefault="00E5691D" w:rsidP="00CB0F1B">
      <w:pPr>
        <w:bidi/>
        <w:rPr>
          <w:sz w:val="24"/>
          <w:szCs w:val="24"/>
          <w:rtl/>
        </w:rPr>
      </w:pPr>
      <w:r w:rsidRPr="00E5691D">
        <w:rPr>
          <w:rFonts w:cs="Arial" w:hint="cs"/>
          <w:sz w:val="24"/>
          <w:szCs w:val="24"/>
          <w:rtl/>
        </w:rPr>
        <w:t>מודולים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לחילוץ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מאפיינים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סטטיסטיים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כגון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sz w:val="24"/>
          <w:szCs w:val="24"/>
        </w:rPr>
        <w:t>PCA,</w:t>
      </w:r>
      <w:r w:rsidRPr="00E5691D">
        <w:rPr>
          <w:rFonts w:cs="Arial"/>
          <w:sz w:val="24"/>
          <w:szCs w:val="24"/>
          <w:rtl/>
        </w:rPr>
        <w:t xml:space="preserve">. </w:t>
      </w:r>
      <w:r w:rsidRPr="00E5691D">
        <w:rPr>
          <w:rFonts w:cs="Arial" w:hint="cs"/>
          <w:sz w:val="24"/>
          <w:szCs w:val="24"/>
          <w:rtl/>
        </w:rPr>
        <w:t>מודולים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לביצוע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קלסיפיקציה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כגון</w:t>
      </w:r>
      <w:r w:rsidR="00CB0F1B">
        <w:rPr>
          <w:sz w:val="24"/>
          <w:szCs w:val="24"/>
        </w:rPr>
        <w:t>SVM, Diffusion maps.</w:t>
      </w:r>
    </w:p>
    <w:p w14:paraId="0D61D373" w14:textId="77777777" w:rsidR="0090152A" w:rsidRDefault="0090152A" w:rsidP="0090152A">
      <w:pPr>
        <w:bidi/>
        <w:rPr>
          <w:sz w:val="24"/>
          <w:szCs w:val="24"/>
          <w:rtl/>
        </w:rPr>
      </w:pPr>
    </w:p>
    <w:p w14:paraId="1F58A83F" w14:textId="77777777" w:rsidR="00CD3413" w:rsidRPr="00163F03" w:rsidRDefault="00CD3413" w:rsidP="00CD3413">
      <w:pPr>
        <w:bidi/>
        <w:rPr>
          <w:sz w:val="24"/>
          <w:szCs w:val="24"/>
          <w:rtl/>
        </w:rPr>
      </w:pPr>
    </w:p>
    <w:p w14:paraId="49A8DBF1" w14:textId="437A937C" w:rsidR="00163F03" w:rsidRPr="00E60F0F" w:rsidRDefault="0090152A" w:rsidP="00E60F0F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7</w:t>
      </w:r>
      <w:commentRangeStart w:id="11"/>
      <w:r>
        <w:rPr>
          <w:rFonts w:hint="cs"/>
          <w:b/>
          <w:bCs/>
          <w:sz w:val="24"/>
          <w:szCs w:val="24"/>
          <w:rtl/>
        </w:rPr>
        <w:t xml:space="preserve">. </w:t>
      </w:r>
      <w:r w:rsidR="00163F03" w:rsidRPr="00E60F0F">
        <w:rPr>
          <w:rFonts w:hint="cs"/>
          <w:b/>
          <w:bCs/>
          <w:sz w:val="24"/>
          <w:szCs w:val="24"/>
          <w:rtl/>
        </w:rPr>
        <w:t>סביבת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עבודה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E60F0F" w:rsidRPr="00E60F0F">
        <w:rPr>
          <w:rFonts w:hint="cs"/>
          <w:b/>
          <w:bCs/>
          <w:sz w:val="24"/>
          <w:szCs w:val="24"/>
          <w:rtl/>
        </w:rPr>
        <w:t>ו</w:t>
      </w:r>
      <w:r w:rsidR="00163F03" w:rsidRPr="00E60F0F">
        <w:rPr>
          <w:rFonts w:hint="cs"/>
          <w:b/>
          <w:bCs/>
          <w:sz w:val="24"/>
          <w:szCs w:val="24"/>
          <w:rtl/>
        </w:rPr>
        <w:t>כלי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פיתוח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F95BF8">
        <w:rPr>
          <w:rFonts w:hint="cs"/>
          <w:b/>
          <w:bCs/>
          <w:sz w:val="24"/>
          <w:szCs w:val="24"/>
          <w:rtl/>
        </w:rPr>
        <w:t>שיהיו בשימוש</w:t>
      </w:r>
      <w:commentRangeEnd w:id="11"/>
      <w:r w:rsidR="007813B8">
        <w:rPr>
          <w:rStyle w:val="aa"/>
          <w:rtl/>
        </w:rPr>
        <w:commentReference w:id="11"/>
      </w:r>
    </w:p>
    <w:p w14:paraId="050BF270" w14:textId="5F5A1BD3" w:rsidR="000021A1" w:rsidRDefault="00E5691D" w:rsidP="000021A1">
      <w:pPr>
        <w:bidi/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Matlab</w:t>
      </w:r>
      <w:proofErr w:type="spellEnd"/>
    </w:p>
    <w:p w14:paraId="7CF9A83C" w14:textId="77777777" w:rsidR="0090152A" w:rsidRPr="00163F03" w:rsidRDefault="0090152A" w:rsidP="0090152A">
      <w:pPr>
        <w:bidi/>
        <w:rPr>
          <w:sz w:val="24"/>
          <w:szCs w:val="24"/>
          <w:rtl/>
        </w:rPr>
      </w:pPr>
    </w:p>
    <w:p w14:paraId="6E0A76BA" w14:textId="5078CE8B" w:rsidR="00163F03" w:rsidRPr="00E60F0F" w:rsidRDefault="0090152A" w:rsidP="00163F03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8</w:t>
      </w:r>
      <w:commentRangeStart w:id="14"/>
      <w:r>
        <w:rPr>
          <w:rFonts w:hint="cs"/>
          <w:b/>
          <w:bCs/>
          <w:sz w:val="24"/>
          <w:szCs w:val="24"/>
          <w:rtl/>
        </w:rPr>
        <w:t xml:space="preserve">. </w:t>
      </w:r>
      <w:r w:rsidR="00163F03" w:rsidRPr="00E60F0F">
        <w:rPr>
          <w:rFonts w:hint="cs"/>
          <w:b/>
          <w:bCs/>
          <w:sz w:val="24"/>
          <w:szCs w:val="24"/>
          <w:rtl/>
        </w:rPr>
        <w:t>שיטת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הבדיקה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שתידרש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בסיום</w:t>
      </w:r>
      <w:r w:rsidR="00163F03" w:rsidRPr="00E60F0F">
        <w:rPr>
          <w:b/>
          <w:bCs/>
          <w:sz w:val="24"/>
          <w:szCs w:val="24"/>
          <w:rtl/>
        </w:rPr>
        <w:t xml:space="preserve"> </w:t>
      </w:r>
      <w:r w:rsidR="00163F03" w:rsidRPr="00E60F0F">
        <w:rPr>
          <w:rFonts w:hint="cs"/>
          <w:b/>
          <w:bCs/>
          <w:sz w:val="24"/>
          <w:szCs w:val="24"/>
          <w:rtl/>
        </w:rPr>
        <w:t>הפרויקט</w:t>
      </w:r>
      <w:commentRangeEnd w:id="14"/>
      <w:r w:rsidR="007813B8">
        <w:rPr>
          <w:rStyle w:val="aa"/>
          <w:rtl/>
        </w:rPr>
        <w:commentReference w:id="14"/>
      </w:r>
    </w:p>
    <w:p w14:paraId="366077D9" w14:textId="59DCB62B" w:rsidR="000021A1" w:rsidRPr="00163F03" w:rsidRDefault="00E5691D" w:rsidP="00E5691D">
      <w:pPr>
        <w:bidi/>
        <w:rPr>
          <w:sz w:val="24"/>
          <w:szCs w:val="24"/>
          <w:rtl/>
        </w:rPr>
      </w:pPr>
      <w:r w:rsidRPr="00E5691D">
        <w:rPr>
          <w:rFonts w:cs="Arial" w:hint="cs"/>
          <w:sz w:val="24"/>
          <w:szCs w:val="24"/>
          <w:rtl/>
        </w:rPr>
        <w:t>נעריך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את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איכות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הביצועים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של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המערכת</w:t>
      </w:r>
      <w:r w:rsidRPr="00E5691D">
        <w:rPr>
          <w:rFonts w:cs="Arial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>לאורך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הפרויקט</w:t>
      </w:r>
      <w:r>
        <w:rPr>
          <w:rFonts w:cs="Arial" w:hint="cs"/>
          <w:sz w:val="24"/>
          <w:szCs w:val="24"/>
          <w:rtl/>
        </w:rPr>
        <w:t xml:space="preserve"> ובסופו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בסיוע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של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ד</w:t>
      </w:r>
      <w:r w:rsidRPr="00E5691D">
        <w:rPr>
          <w:rFonts w:cs="Arial"/>
          <w:sz w:val="24"/>
          <w:szCs w:val="24"/>
          <w:rtl/>
        </w:rPr>
        <w:t>"</w:t>
      </w:r>
      <w:r w:rsidRPr="00E5691D">
        <w:rPr>
          <w:rFonts w:cs="Arial" w:hint="cs"/>
          <w:sz w:val="24"/>
          <w:szCs w:val="24"/>
          <w:rtl/>
        </w:rPr>
        <w:t>ר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דני</w:t>
      </w:r>
      <w:r w:rsidRPr="00E5691D">
        <w:rPr>
          <w:rFonts w:cs="Arial"/>
          <w:sz w:val="24"/>
          <w:szCs w:val="24"/>
          <w:rtl/>
        </w:rPr>
        <w:t xml:space="preserve"> </w:t>
      </w:r>
      <w:r w:rsidRPr="00E5691D">
        <w:rPr>
          <w:rFonts w:cs="Arial" w:hint="cs"/>
          <w:sz w:val="24"/>
          <w:szCs w:val="24"/>
          <w:rtl/>
        </w:rPr>
        <w:t>איתן</w:t>
      </w:r>
      <w:r>
        <w:rPr>
          <w:rFonts w:hint="cs"/>
          <w:sz w:val="24"/>
          <w:szCs w:val="24"/>
          <w:rtl/>
        </w:rPr>
        <w:t>.</w:t>
      </w:r>
    </w:p>
    <w:p w14:paraId="2279B708" w14:textId="664973C0" w:rsidR="00163F03" w:rsidRDefault="00BD5A2A" w:rsidP="00163F03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lastRenderedPageBreak/>
        <w:t xml:space="preserve">9. </w:t>
      </w:r>
      <w:commentRangeStart w:id="15"/>
      <w:r w:rsidR="009470F0" w:rsidRPr="009470F0">
        <w:rPr>
          <w:rFonts w:hint="cs"/>
          <w:b/>
          <w:bCs/>
          <w:sz w:val="24"/>
          <w:szCs w:val="24"/>
          <w:rtl/>
        </w:rPr>
        <w:t>רשימת משימות:</w:t>
      </w:r>
      <w:commentRangeEnd w:id="15"/>
      <w:r w:rsidR="00EE47F3">
        <w:rPr>
          <w:rStyle w:val="aa"/>
          <w:rtl/>
        </w:rPr>
        <w:commentReference w:id="15"/>
      </w:r>
    </w:p>
    <w:p w14:paraId="24B471E1" w14:textId="77777777" w:rsidR="00587D2E" w:rsidRPr="009470F0" w:rsidRDefault="00587D2E" w:rsidP="00587D2E">
      <w:pPr>
        <w:bidi/>
        <w:rPr>
          <w:b/>
          <w:bCs/>
          <w:sz w:val="24"/>
          <w:szCs w:val="24"/>
          <w:rtl/>
        </w:rPr>
      </w:pPr>
    </w:p>
    <w:tbl>
      <w:tblPr>
        <w:tblStyle w:val="a3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56"/>
        <w:gridCol w:w="2953"/>
        <w:gridCol w:w="5245"/>
      </w:tblGrid>
      <w:tr w:rsidR="00587D2E" w14:paraId="74160249" w14:textId="77777777" w:rsidTr="00834026">
        <w:trPr>
          <w:trHeight w:val="454"/>
        </w:trPr>
        <w:tc>
          <w:tcPr>
            <w:tcW w:w="5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88F3683" w14:textId="590FC81F" w:rsidR="00587D2E" w:rsidRDefault="00587D2E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מס'</w:t>
            </w:r>
          </w:p>
        </w:tc>
        <w:tc>
          <w:tcPr>
            <w:tcW w:w="295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92B378C" w14:textId="55E47B85" w:rsidR="00587D2E" w:rsidRDefault="00587D2E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המשימה</w:t>
            </w:r>
          </w:p>
        </w:tc>
        <w:tc>
          <w:tcPr>
            <w:tcW w:w="524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9FEEEA4" w14:textId="708798BE" w:rsidR="00587D2E" w:rsidRDefault="00587D2E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תיאור המשימה</w:t>
            </w:r>
          </w:p>
        </w:tc>
      </w:tr>
      <w:tr w:rsidR="00587D2E" w14:paraId="66FA75DC" w14:textId="77777777" w:rsidTr="00834026">
        <w:trPr>
          <w:trHeight w:val="454"/>
        </w:trPr>
        <w:tc>
          <w:tcPr>
            <w:tcW w:w="556" w:type="dxa"/>
            <w:tcBorders>
              <w:top w:val="single" w:sz="12" w:space="0" w:color="auto"/>
            </w:tcBorders>
            <w:vAlign w:val="center"/>
          </w:tcPr>
          <w:p w14:paraId="0B629C44" w14:textId="4BD72D2D" w:rsidR="00587D2E" w:rsidRDefault="00587D2E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2953" w:type="dxa"/>
            <w:tcBorders>
              <w:top w:val="single" w:sz="12" w:space="0" w:color="auto"/>
            </w:tcBorders>
            <w:vAlign w:val="center"/>
          </w:tcPr>
          <w:p w14:paraId="611185FD" w14:textId="0D975AA6" w:rsidR="00587D2E" w:rsidRDefault="00D46CA0" w:rsidP="00D46CA0">
            <w:pPr>
              <w:bidi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PCA faces</w:t>
            </w:r>
          </w:p>
        </w:tc>
        <w:tc>
          <w:tcPr>
            <w:tcW w:w="5245" w:type="dxa"/>
            <w:tcBorders>
              <w:top w:val="single" w:sz="12" w:space="0" w:color="auto"/>
            </w:tcBorders>
            <w:vAlign w:val="center"/>
          </w:tcPr>
          <w:p w14:paraId="784E17F8" w14:textId="765FD7B6" w:rsidR="00587D2E" w:rsidRDefault="00D46CA0" w:rsidP="00DA44B3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מימוש אלגוריתם </w:t>
            </w:r>
            <w:r>
              <w:rPr>
                <w:sz w:val="24"/>
                <w:szCs w:val="24"/>
              </w:rPr>
              <w:t>PCA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במטלב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והפעלתו על בסיס נתונים של תצלומי פנים.</w:t>
            </w:r>
          </w:p>
        </w:tc>
      </w:tr>
      <w:tr w:rsidR="00587D2E" w14:paraId="1BDBB7F0" w14:textId="77777777" w:rsidTr="00834026">
        <w:trPr>
          <w:trHeight w:val="454"/>
        </w:trPr>
        <w:tc>
          <w:tcPr>
            <w:tcW w:w="556" w:type="dxa"/>
            <w:vAlign w:val="center"/>
          </w:tcPr>
          <w:p w14:paraId="31886100" w14:textId="18ECFE3A" w:rsidR="00587D2E" w:rsidRDefault="00587D2E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2953" w:type="dxa"/>
            <w:vAlign w:val="center"/>
          </w:tcPr>
          <w:p w14:paraId="57FDFBF0" w14:textId="71051D7E" w:rsidR="00587D2E" w:rsidRDefault="00D46CA0" w:rsidP="00D46CA0">
            <w:pPr>
              <w:bidi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Diffusion Maps</w:t>
            </w:r>
          </w:p>
        </w:tc>
        <w:tc>
          <w:tcPr>
            <w:tcW w:w="5245" w:type="dxa"/>
            <w:vAlign w:val="center"/>
          </w:tcPr>
          <w:p w14:paraId="45B71635" w14:textId="55E35CD3" w:rsidR="00587D2E" w:rsidRDefault="00D46CA0" w:rsidP="00DA44B3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חזרה על הסתברות ואלגברה לינארית, קריאת מאמר על </w:t>
            </w:r>
            <w:r>
              <w:rPr>
                <w:sz w:val="24"/>
                <w:szCs w:val="24"/>
              </w:rPr>
              <w:t>diffusion maps</w:t>
            </w:r>
            <w:r>
              <w:rPr>
                <w:rFonts w:hint="cs"/>
                <w:sz w:val="24"/>
                <w:szCs w:val="24"/>
                <w:rtl/>
              </w:rPr>
              <w:t xml:space="preserve"> ומימוש האלגוריתם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במטלב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587D2E" w14:paraId="4DCB7BCB" w14:textId="77777777" w:rsidTr="00834026">
        <w:trPr>
          <w:trHeight w:val="454"/>
        </w:trPr>
        <w:tc>
          <w:tcPr>
            <w:tcW w:w="556" w:type="dxa"/>
            <w:vAlign w:val="center"/>
          </w:tcPr>
          <w:p w14:paraId="572C2D01" w14:textId="56E1B99B" w:rsidR="00587D2E" w:rsidRDefault="00587D2E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2953" w:type="dxa"/>
            <w:vAlign w:val="center"/>
          </w:tcPr>
          <w:p w14:paraId="54C76FC1" w14:textId="027D5C13" w:rsidR="00587D2E" w:rsidRDefault="00D46CA0" w:rsidP="00D9164B">
            <w:pPr>
              <w:bidi/>
              <w:jc w:val="center"/>
              <w:rPr>
                <w:sz w:val="24"/>
                <w:szCs w:val="24"/>
              </w:rPr>
            </w:pPr>
            <w:r w:rsidRPr="00D46CA0">
              <w:rPr>
                <w:sz w:val="24"/>
                <w:szCs w:val="24"/>
              </w:rPr>
              <w:t xml:space="preserve">Riemannian </w:t>
            </w:r>
            <w:r w:rsidR="00D9164B">
              <w:rPr>
                <w:sz w:val="24"/>
                <w:szCs w:val="24"/>
              </w:rPr>
              <w:t>Manifold</w:t>
            </w:r>
          </w:p>
        </w:tc>
        <w:tc>
          <w:tcPr>
            <w:tcW w:w="5245" w:type="dxa"/>
            <w:vAlign w:val="center"/>
          </w:tcPr>
          <w:p w14:paraId="02172AA4" w14:textId="1978284D" w:rsidR="00587D2E" w:rsidRDefault="00D46CA0" w:rsidP="00DA44B3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קריאת מאמר על </w:t>
            </w:r>
            <w:r w:rsidRPr="00D46CA0">
              <w:rPr>
                <w:sz w:val="24"/>
                <w:szCs w:val="24"/>
              </w:rPr>
              <w:t>Riemannian Geometry</w:t>
            </w:r>
            <w:r>
              <w:rPr>
                <w:rFonts w:hint="cs"/>
                <w:sz w:val="24"/>
                <w:szCs w:val="24"/>
                <w:rtl/>
              </w:rPr>
              <w:t xml:space="preserve"> והוכחת הטענות המתמטיות עליהן הוא מתבסס.</w:t>
            </w:r>
          </w:p>
        </w:tc>
      </w:tr>
      <w:tr w:rsidR="00587D2E" w14:paraId="299FE967" w14:textId="77777777" w:rsidTr="00834026">
        <w:trPr>
          <w:trHeight w:val="454"/>
        </w:trPr>
        <w:tc>
          <w:tcPr>
            <w:tcW w:w="556" w:type="dxa"/>
            <w:vAlign w:val="center"/>
          </w:tcPr>
          <w:p w14:paraId="1258E6A7" w14:textId="2C9A548A" w:rsidR="00587D2E" w:rsidRDefault="00587D2E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2953" w:type="dxa"/>
            <w:vAlign w:val="center"/>
          </w:tcPr>
          <w:p w14:paraId="77955F38" w14:textId="68F40D9D" w:rsidR="00587D2E" w:rsidRDefault="00D46CA0" w:rsidP="00D46CA0">
            <w:pPr>
              <w:bidi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EEG code</w:t>
            </w:r>
            <w:r w:rsidR="00834026">
              <w:rPr>
                <w:sz w:val="24"/>
                <w:szCs w:val="24"/>
              </w:rPr>
              <w:t xml:space="preserve"> learning</w:t>
            </w:r>
          </w:p>
        </w:tc>
        <w:tc>
          <w:tcPr>
            <w:tcW w:w="5245" w:type="dxa"/>
            <w:vAlign w:val="center"/>
          </w:tcPr>
          <w:p w14:paraId="3872DD48" w14:textId="2F2601D0" w:rsidR="00587D2E" w:rsidRDefault="00D46CA0" w:rsidP="00DA44B3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עיבוד ה-</w:t>
            </w:r>
            <w:r>
              <w:rPr>
                <w:sz w:val="24"/>
                <w:szCs w:val="24"/>
              </w:rPr>
              <w:t>data</w:t>
            </w:r>
            <w:r>
              <w:rPr>
                <w:rFonts w:hint="cs"/>
                <w:sz w:val="24"/>
                <w:szCs w:val="24"/>
                <w:rtl/>
              </w:rPr>
              <w:t xml:space="preserve"> הגולמי בעזרת סקריפט ה-</w:t>
            </w:r>
            <w:r>
              <w:rPr>
                <w:sz w:val="24"/>
                <w:szCs w:val="24"/>
              </w:rPr>
              <w:t>preprocessing</w:t>
            </w:r>
            <w:r>
              <w:rPr>
                <w:rFonts w:hint="cs"/>
                <w:sz w:val="24"/>
                <w:szCs w:val="24"/>
                <w:rtl/>
              </w:rPr>
              <w:t xml:space="preserve"> שהוכן ע"י הסטודנטים בסמסטר הקודם. למידת הקוד (</w:t>
            </w:r>
            <w:r>
              <w:rPr>
                <w:sz w:val="24"/>
                <w:szCs w:val="24"/>
              </w:rPr>
              <w:t>SVM</w:t>
            </w:r>
            <w:r>
              <w:rPr>
                <w:rFonts w:hint="cs"/>
                <w:sz w:val="24"/>
                <w:szCs w:val="24"/>
                <w:rtl/>
              </w:rPr>
              <w:t>) ויישור קו עם הפרויקט הקודם.</w:t>
            </w:r>
          </w:p>
        </w:tc>
      </w:tr>
      <w:tr w:rsidR="00587D2E" w14:paraId="3D79E20A" w14:textId="77777777" w:rsidTr="00834026">
        <w:trPr>
          <w:trHeight w:val="454"/>
        </w:trPr>
        <w:tc>
          <w:tcPr>
            <w:tcW w:w="556" w:type="dxa"/>
            <w:vAlign w:val="center"/>
          </w:tcPr>
          <w:p w14:paraId="76C9CA83" w14:textId="37A9F4D2" w:rsidR="00587D2E" w:rsidRDefault="00587D2E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2953" w:type="dxa"/>
            <w:vAlign w:val="center"/>
          </w:tcPr>
          <w:p w14:paraId="366B0956" w14:textId="75BB27F5" w:rsidR="00587D2E" w:rsidRDefault="00834026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ניתוח סטטיסטיקת האלקטרודות ושחזור תוצאות</w:t>
            </w:r>
          </w:p>
        </w:tc>
        <w:tc>
          <w:tcPr>
            <w:tcW w:w="5245" w:type="dxa"/>
            <w:vAlign w:val="center"/>
          </w:tcPr>
          <w:p w14:paraId="43520AEC" w14:textId="29C51093" w:rsidR="00587D2E" w:rsidRDefault="00834026" w:rsidP="000C4D8C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הצגת סטטיסטיקת האלקטרודות שנפסלו ע"י אלגוריתם הניקוי והסקת מסקנות. שחזור תוצאות </w:t>
            </w:r>
            <w:r w:rsidR="00053520">
              <w:rPr>
                <w:sz w:val="24"/>
                <w:szCs w:val="24"/>
              </w:rPr>
              <w:t>Confusion Matrix</w:t>
            </w:r>
            <w:bookmarkStart w:id="16" w:name="_GoBack"/>
            <w:bookmarkEnd w:id="16"/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0C4D8C">
              <w:rPr>
                <w:rFonts w:hint="cs"/>
                <w:sz w:val="24"/>
                <w:szCs w:val="24"/>
                <w:rtl/>
              </w:rPr>
              <w:t>שהתקבלו</w:t>
            </w:r>
            <w:r>
              <w:rPr>
                <w:rFonts w:hint="cs"/>
                <w:sz w:val="24"/>
                <w:szCs w:val="24"/>
                <w:rtl/>
              </w:rPr>
              <w:t xml:space="preserve"> בפרויקט הקודם.</w:t>
            </w:r>
          </w:p>
        </w:tc>
      </w:tr>
      <w:tr w:rsidR="00CB0F1B" w14:paraId="495A7F3E" w14:textId="77777777" w:rsidTr="00834026">
        <w:trPr>
          <w:trHeight w:val="454"/>
        </w:trPr>
        <w:tc>
          <w:tcPr>
            <w:tcW w:w="556" w:type="dxa"/>
            <w:vAlign w:val="center"/>
          </w:tcPr>
          <w:p w14:paraId="36E7301D" w14:textId="2553A50D" w:rsidR="00CB0F1B" w:rsidRDefault="00CB0F1B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2953" w:type="dxa"/>
            <w:vAlign w:val="center"/>
          </w:tcPr>
          <w:p w14:paraId="5E2D93FD" w14:textId="544D366F" w:rsidR="00CB0F1B" w:rsidRDefault="00CB0F1B" w:rsidP="00DA44B3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Parallel transport</w:t>
            </w:r>
          </w:p>
        </w:tc>
        <w:tc>
          <w:tcPr>
            <w:tcW w:w="5245" w:type="dxa"/>
            <w:vAlign w:val="center"/>
          </w:tcPr>
          <w:p w14:paraId="15932761" w14:textId="312E11C6" w:rsidR="00CB0F1B" w:rsidRDefault="00CB0F1B" w:rsidP="00DA44B3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למידת האלגוריתם והפעלתו על ה</w:t>
            </w:r>
            <w:r>
              <w:rPr>
                <w:sz w:val="24"/>
                <w:szCs w:val="24"/>
              </w:rPr>
              <w:t>data-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CB0F1B" w14:paraId="7E85C5F6" w14:textId="77777777" w:rsidTr="00834026">
        <w:trPr>
          <w:trHeight w:val="454"/>
        </w:trPr>
        <w:tc>
          <w:tcPr>
            <w:tcW w:w="556" w:type="dxa"/>
            <w:vAlign w:val="center"/>
          </w:tcPr>
          <w:p w14:paraId="2FD0408C" w14:textId="48121F7B" w:rsidR="00CB0F1B" w:rsidRDefault="00CB0F1B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2953" w:type="dxa"/>
            <w:vAlign w:val="center"/>
          </w:tcPr>
          <w:p w14:paraId="6348F839" w14:textId="14DFC619" w:rsidR="00CB0F1B" w:rsidRDefault="00CB0F1B" w:rsidP="00DA44B3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Parallel transport</w:t>
            </w:r>
          </w:p>
        </w:tc>
        <w:tc>
          <w:tcPr>
            <w:tcW w:w="5245" w:type="dxa"/>
            <w:vAlign w:val="center"/>
          </w:tcPr>
          <w:p w14:paraId="016799D9" w14:textId="67BF77B5" w:rsidR="00CB0F1B" w:rsidRDefault="00CB0F1B" w:rsidP="00DA44B3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חקר ביצועי האלגוריתם, תיקון בעיות והסקת מסקנות.</w:t>
            </w:r>
          </w:p>
        </w:tc>
      </w:tr>
      <w:tr w:rsidR="00CB0F1B" w14:paraId="7A67365A" w14:textId="77777777" w:rsidTr="00834026">
        <w:trPr>
          <w:trHeight w:val="454"/>
        </w:trPr>
        <w:tc>
          <w:tcPr>
            <w:tcW w:w="556" w:type="dxa"/>
            <w:vAlign w:val="center"/>
          </w:tcPr>
          <w:p w14:paraId="597993D5" w14:textId="2A535F73" w:rsidR="00CB0F1B" w:rsidRDefault="00CB0F1B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2953" w:type="dxa"/>
            <w:vAlign w:val="center"/>
          </w:tcPr>
          <w:p w14:paraId="28294698" w14:textId="0143549F" w:rsidR="00CB0F1B" w:rsidRDefault="00CB0F1B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מצגת אמצע</w:t>
            </w:r>
          </w:p>
        </w:tc>
        <w:tc>
          <w:tcPr>
            <w:tcW w:w="5245" w:type="dxa"/>
            <w:vAlign w:val="center"/>
          </w:tcPr>
          <w:p w14:paraId="5286047E" w14:textId="337F5FB5" w:rsidR="00CB0F1B" w:rsidRDefault="00CB0F1B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הכנת מצגת אמצע.</w:t>
            </w:r>
          </w:p>
        </w:tc>
      </w:tr>
      <w:tr w:rsidR="00CB0F1B" w14:paraId="19B3F3C6" w14:textId="77777777" w:rsidTr="00834026">
        <w:trPr>
          <w:trHeight w:val="454"/>
        </w:trPr>
        <w:tc>
          <w:tcPr>
            <w:tcW w:w="556" w:type="dxa"/>
            <w:vAlign w:val="center"/>
          </w:tcPr>
          <w:p w14:paraId="6166103B" w14:textId="5B8176AC" w:rsidR="00CB0F1B" w:rsidRDefault="00CB0F1B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2953" w:type="dxa"/>
            <w:vAlign w:val="center"/>
          </w:tcPr>
          <w:p w14:paraId="23899AAD" w14:textId="7C0AF74F" w:rsidR="00CB0F1B" w:rsidRDefault="00053520" w:rsidP="0005352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C</w:t>
            </w:r>
            <w:r w:rsidR="00CB0F1B">
              <w:rPr>
                <w:sz w:val="24"/>
                <w:szCs w:val="24"/>
              </w:rPr>
              <w:t xml:space="preserve">onfusion </w:t>
            </w:r>
            <w:r>
              <w:rPr>
                <w:sz w:val="24"/>
                <w:szCs w:val="24"/>
              </w:rPr>
              <w:t>Matrix</w:t>
            </w:r>
          </w:p>
        </w:tc>
        <w:tc>
          <w:tcPr>
            <w:tcW w:w="5245" w:type="dxa"/>
            <w:vAlign w:val="center"/>
          </w:tcPr>
          <w:p w14:paraId="70FFA042" w14:textId="518CE08D" w:rsidR="00CB0F1B" w:rsidRDefault="00CB0F1B" w:rsidP="0005352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בדיקת אלגוריתמים נוספים/ מניפולציות על הקלט והשפעתם על תוצאות </w:t>
            </w:r>
            <w:r w:rsidR="00053520">
              <w:rPr>
                <w:sz w:val="24"/>
                <w:szCs w:val="24"/>
              </w:rPr>
              <w:t>Confusion Matrix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CB0F1B" w14:paraId="4195C92B" w14:textId="77777777" w:rsidTr="00834026">
        <w:trPr>
          <w:trHeight w:val="454"/>
        </w:trPr>
        <w:tc>
          <w:tcPr>
            <w:tcW w:w="556" w:type="dxa"/>
            <w:vAlign w:val="center"/>
          </w:tcPr>
          <w:p w14:paraId="4B21FC71" w14:textId="10B291A8" w:rsidR="00CB0F1B" w:rsidRDefault="00CB0F1B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10</w:t>
            </w:r>
          </w:p>
        </w:tc>
        <w:tc>
          <w:tcPr>
            <w:tcW w:w="2953" w:type="dxa"/>
            <w:vAlign w:val="center"/>
          </w:tcPr>
          <w:p w14:paraId="71DE5F14" w14:textId="57E643DF" w:rsidR="00CB0F1B" w:rsidRDefault="00053520" w:rsidP="00053520">
            <w:pPr>
              <w:bidi/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Confusion Matrix</w:t>
            </w:r>
          </w:p>
        </w:tc>
        <w:tc>
          <w:tcPr>
            <w:tcW w:w="5245" w:type="dxa"/>
            <w:vAlign w:val="center"/>
          </w:tcPr>
          <w:p w14:paraId="7AF26EE9" w14:textId="4036CB3A" w:rsidR="00CB0F1B" w:rsidRDefault="00CB0F1B" w:rsidP="00D9164B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תיקון בעיות והסקת מסקנות.</w:t>
            </w:r>
          </w:p>
        </w:tc>
      </w:tr>
      <w:tr w:rsidR="00CB0F1B" w14:paraId="5292A5A2" w14:textId="77777777" w:rsidTr="00834026">
        <w:trPr>
          <w:trHeight w:val="454"/>
        </w:trPr>
        <w:tc>
          <w:tcPr>
            <w:tcW w:w="556" w:type="dxa"/>
            <w:vAlign w:val="center"/>
          </w:tcPr>
          <w:p w14:paraId="21CE9AE4" w14:textId="6F58AE2A" w:rsidR="00CB0F1B" w:rsidRDefault="00CB0F1B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11</w:t>
            </w:r>
          </w:p>
        </w:tc>
        <w:tc>
          <w:tcPr>
            <w:tcW w:w="2953" w:type="dxa"/>
            <w:vAlign w:val="center"/>
          </w:tcPr>
          <w:p w14:paraId="0E18D361" w14:textId="319EFE53" w:rsidR="00CB0F1B" w:rsidRDefault="00CB0F1B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הורדת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מימד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האלקטרודות</w:t>
            </w:r>
          </w:p>
        </w:tc>
        <w:tc>
          <w:tcPr>
            <w:tcW w:w="5245" w:type="dxa"/>
            <w:vAlign w:val="center"/>
          </w:tcPr>
          <w:p w14:paraId="6971ECB4" w14:textId="0C68E266" w:rsidR="00CB0F1B" w:rsidRPr="00B21D51" w:rsidRDefault="00CB0F1B" w:rsidP="00B21D51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הורדת מספר האלקטרודות על סמך סטטיסטיקת האלקטרודות הפסולות ואלגוריתמים להורדת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מימדים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CB0F1B" w14:paraId="4C578632" w14:textId="77777777" w:rsidTr="00834026">
        <w:trPr>
          <w:trHeight w:val="454"/>
        </w:trPr>
        <w:tc>
          <w:tcPr>
            <w:tcW w:w="556" w:type="dxa"/>
            <w:vAlign w:val="center"/>
          </w:tcPr>
          <w:p w14:paraId="5EE9156F" w14:textId="381E6583" w:rsidR="00CB0F1B" w:rsidRDefault="00CB0F1B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12</w:t>
            </w:r>
          </w:p>
        </w:tc>
        <w:tc>
          <w:tcPr>
            <w:tcW w:w="2953" w:type="dxa"/>
            <w:vAlign w:val="center"/>
          </w:tcPr>
          <w:p w14:paraId="2EE83E82" w14:textId="67D2E679" w:rsidR="00CB0F1B" w:rsidRDefault="00CB0F1B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הורדת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מימד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האלקטרודות</w:t>
            </w:r>
          </w:p>
        </w:tc>
        <w:tc>
          <w:tcPr>
            <w:tcW w:w="5245" w:type="dxa"/>
            <w:vAlign w:val="center"/>
          </w:tcPr>
          <w:p w14:paraId="1EB2CC62" w14:textId="621B9CE2" w:rsidR="00CB0F1B" w:rsidRDefault="00CB0F1B" w:rsidP="000C4D8C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בדיקת השפעת הורדת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המימדיות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על הביצועים והסקת מסקנות.</w:t>
            </w:r>
          </w:p>
        </w:tc>
      </w:tr>
      <w:tr w:rsidR="00CB0F1B" w14:paraId="397241F2" w14:textId="77777777" w:rsidTr="00834026">
        <w:trPr>
          <w:trHeight w:val="454"/>
        </w:trPr>
        <w:tc>
          <w:tcPr>
            <w:tcW w:w="556" w:type="dxa"/>
            <w:vAlign w:val="center"/>
          </w:tcPr>
          <w:p w14:paraId="6A140627" w14:textId="01292DEE" w:rsidR="00CB0F1B" w:rsidRDefault="00CB0F1B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13</w:t>
            </w:r>
          </w:p>
        </w:tc>
        <w:tc>
          <w:tcPr>
            <w:tcW w:w="2953" w:type="dxa"/>
            <w:vAlign w:val="center"/>
          </w:tcPr>
          <w:p w14:paraId="1D3CFE81" w14:textId="0A3A091C" w:rsidR="00CB0F1B" w:rsidRDefault="00CB0F1B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מצגת סוף</w:t>
            </w:r>
          </w:p>
        </w:tc>
        <w:tc>
          <w:tcPr>
            <w:tcW w:w="5245" w:type="dxa"/>
            <w:vAlign w:val="center"/>
          </w:tcPr>
          <w:p w14:paraId="47FC69C3" w14:textId="2448F5B6" w:rsidR="00CB0F1B" w:rsidRDefault="00CB0F1B" w:rsidP="00D46C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הכנת מצגת סוף.</w:t>
            </w:r>
          </w:p>
        </w:tc>
      </w:tr>
    </w:tbl>
    <w:p w14:paraId="41130E60" w14:textId="77777777" w:rsidR="00587D2E" w:rsidRDefault="00587D2E" w:rsidP="00587D2E">
      <w:pPr>
        <w:bidi/>
        <w:rPr>
          <w:sz w:val="24"/>
          <w:szCs w:val="24"/>
          <w:rtl/>
        </w:rPr>
      </w:pPr>
    </w:p>
    <w:p w14:paraId="38AE137A" w14:textId="77777777" w:rsidR="00587D2E" w:rsidRDefault="00587D2E">
      <w:pPr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br w:type="page"/>
      </w:r>
    </w:p>
    <w:p w14:paraId="616D92C5" w14:textId="5650FDE5" w:rsidR="009470F0" w:rsidRPr="009470F0" w:rsidRDefault="00BD5A2A" w:rsidP="009470F0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lastRenderedPageBreak/>
        <w:t xml:space="preserve">10. </w:t>
      </w:r>
      <w:commentRangeStart w:id="17"/>
      <w:r w:rsidR="009470F0" w:rsidRPr="009470F0">
        <w:rPr>
          <w:rFonts w:hint="cs"/>
          <w:b/>
          <w:bCs/>
          <w:sz w:val="24"/>
          <w:szCs w:val="24"/>
          <w:rtl/>
        </w:rPr>
        <w:t xml:space="preserve">תרשים </w:t>
      </w:r>
      <w:proofErr w:type="spellStart"/>
      <w:r w:rsidR="009470F0" w:rsidRPr="009470F0">
        <w:rPr>
          <w:rFonts w:hint="cs"/>
          <w:b/>
          <w:bCs/>
          <w:sz w:val="24"/>
          <w:szCs w:val="24"/>
          <w:rtl/>
        </w:rPr>
        <w:t>גאנט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 (התקדמות הפרויקט)</w:t>
      </w:r>
      <w:r w:rsidR="009470F0" w:rsidRPr="009470F0">
        <w:rPr>
          <w:rFonts w:hint="cs"/>
          <w:b/>
          <w:bCs/>
          <w:sz w:val="24"/>
          <w:szCs w:val="24"/>
          <w:rtl/>
        </w:rPr>
        <w:t>:</w:t>
      </w:r>
      <w:commentRangeEnd w:id="17"/>
      <w:r w:rsidR="00EE47F3">
        <w:rPr>
          <w:rStyle w:val="aa"/>
          <w:rtl/>
        </w:rPr>
        <w:commentReference w:id="17"/>
      </w:r>
    </w:p>
    <w:p w14:paraId="6AC73676" w14:textId="77777777" w:rsidR="009470F0" w:rsidRDefault="009470F0" w:rsidP="009470F0">
      <w:pPr>
        <w:bidi/>
        <w:rPr>
          <w:sz w:val="24"/>
          <w:szCs w:val="24"/>
          <w:rtl/>
        </w:rPr>
      </w:pPr>
    </w:p>
    <w:tbl>
      <w:tblPr>
        <w:tblStyle w:val="a3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61"/>
        <w:gridCol w:w="861"/>
        <w:gridCol w:w="862"/>
        <w:gridCol w:w="862"/>
        <w:gridCol w:w="863"/>
        <w:gridCol w:w="863"/>
        <w:gridCol w:w="863"/>
        <w:gridCol w:w="863"/>
        <w:gridCol w:w="863"/>
        <w:gridCol w:w="875"/>
      </w:tblGrid>
      <w:tr w:rsidR="008D2A67" w14:paraId="046CB9CB" w14:textId="77777777" w:rsidTr="008D2A67">
        <w:trPr>
          <w:trHeight w:val="454"/>
        </w:trPr>
        <w:tc>
          <w:tcPr>
            <w:tcW w:w="7761" w:type="dxa"/>
            <w:gridSpan w:val="9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88A93B3" w14:textId="712012FC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מספר חודשים מתחילת הסמסטר</w:t>
            </w:r>
          </w:p>
        </w:tc>
        <w:tc>
          <w:tcPr>
            <w:tcW w:w="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750DE4B" w14:textId="0D6E33E5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משימה</w:t>
            </w:r>
          </w:p>
        </w:tc>
      </w:tr>
      <w:tr w:rsidR="00587D2E" w14:paraId="374146F1" w14:textId="77777777" w:rsidTr="008D2A67">
        <w:trPr>
          <w:trHeight w:val="454"/>
        </w:trPr>
        <w:tc>
          <w:tcPr>
            <w:tcW w:w="8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A204C5A" w14:textId="5E5B894F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86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1E0DF6" w14:textId="0BC6A2AD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86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00A541C" w14:textId="4801E54D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86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749836D" w14:textId="48498862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8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43AA7C" w14:textId="5F3D288D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8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0F0589A" w14:textId="5FA1DA36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8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F83C1AB" w14:textId="6E161148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8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A9A007" w14:textId="2801F4B8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86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6CFD65" w14:textId="23B3138E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8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41BECB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</w:tr>
      <w:tr w:rsidR="00587D2E" w14:paraId="1A505D73" w14:textId="77777777" w:rsidTr="00BD1C81">
        <w:trPr>
          <w:trHeight w:val="454"/>
        </w:trPr>
        <w:tc>
          <w:tcPr>
            <w:tcW w:w="861" w:type="dxa"/>
            <w:tcBorders>
              <w:top w:val="single" w:sz="12" w:space="0" w:color="auto"/>
            </w:tcBorders>
            <w:vAlign w:val="center"/>
          </w:tcPr>
          <w:p w14:paraId="5E4B6A2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tcBorders>
              <w:top w:val="single" w:sz="12" w:space="0" w:color="auto"/>
            </w:tcBorders>
            <w:vAlign w:val="center"/>
          </w:tcPr>
          <w:p w14:paraId="0E3576B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tcBorders>
              <w:top w:val="single" w:sz="12" w:space="0" w:color="auto"/>
            </w:tcBorders>
            <w:vAlign w:val="center"/>
          </w:tcPr>
          <w:p w14:paraId="34187565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tcBorders>
              <w:top w:val="single" w:sz="12" w:space="0" w:color="auto"/>
            </w:tcBorders>
            <w:vAlign w:val="center"/>
          </w:tcPr>
          <w:p w14:paraId="295C6388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top w:val="single" w:sz="12" w:space="0" w:color="auto"/>
            </w:tcBorders>
            <w:vAlign w:val="center"/>
          </w:tcPr>
          <w:p w14:paraId="586328F4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top w:val="single" w:sz="12" w:space="0" w:color="auto"/>
            </w:tcBorders>
            <w:vAlign w:val="center"/>
          </w:tcPr>
          <w:p w14:paraId="6F26FC98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top w:val="single" w:sz="12" w:space="0" w:color="auto"/>
            </w:tcBorders>
            <w:vAlign w:val="center"/>
          </w:tcPr>
          <w:p w14:paraId="45B538E5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top w:val="single" w:sz="12" w:space="0" w:color="auto"/>
            </w:tcBorders>
            <w:vAlign w:val="center"/>
          </w:tcPr>
          <w:p w14:paraId="545495C3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top w:val="single" w:sz="12" w:space="0" w:color="auto"/>
              <w:right w:val="single" w:sz="12" w:space="0" w:color="auto"/>
            </w:tcBorders>
            <w:shd w:val="clear" w:color="auto" w:fill="C4B9F3"/>
            <w:vAlign w:val="center"/>
          </w:tcPr>
          <w:p w14:paraId="4C023B3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CA7BED3" w14:textId="5655690C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</w:tr>
      <w:tr w:rsidR="00587D2E" w14:paraId="2331ED98" w14:textId="77777777" w:rsidTr="00BD1C81">
        <w:trPr>
          <w:trHeight w:val="454"/>
        </w:trPr>
        <w:tc>
          <w:tcPr>
            <w:tcW w:w="861" w:type="dxa"/>
            <w:vAlign w:val="center"/>
          </w:tcPr>
          <w:p w14:paraId="181DD27B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4B207A05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37F5FAA4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729D43D6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164055E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3D2CBE83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78956C85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17712EB8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shd w:val="clear" w:color="auto" w:fill="C4B9F3"/>
            <w:vAlign w:val="center"/>
          </w:tcPr>
          <w:p w14:paraId="6C19FAD2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3BB82A0C" w14:textId="25ABE81F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</w:tr>
      <w:tr w:rsidR="00587D2E" w14:paraId="0F369A4F" w14:textId="77777777" w:rsidTr="00BD1C81">
        <w:trPr>
          <w:trHeight w:val="454"/>
        </w:trPr>
        <w:tc>
          <w:tcPr>
            <w:tcW w:w="861" w:type="dxa"/>
            <w:vAlign w:val="center"/>
          </w:tcPr>
          <w:p w14:paraId="4D74B4E3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114C4C0C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370E2B32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359BF7E7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3B82317C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0CB1305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0498990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6D3475F1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shd w:val="clear" w:color="auto" w:fill="C4B9F3"/>
            <w:vAlign w:val="center"/>
          </w:tcPr>
          <w:p w14:paraId="109D7FD0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053CF95A" w14:textId="4EF4C347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</w:t>
            </w:r>
          </w:p>
        </w:tc>
      </w:tr>
      <w:tr w:rsidR="00587D2E" w14:paraId="11ED15F5" w14:textId="77777777" w:rsidTr="00BD1C81">
        <w:trPr>
          <w:trHeight w:val="454"/>
        </w:trPr>
        <w:tc>
          <w:tcPr>
            <w:tcW w:w="861" w:type="dxa"/>
            <w:vAlign w:val="center"/>
          </w:tcPr>
          <w:p w14:paraId="3CCA8D69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419FBE46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2853680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22CBDF1E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023B494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37781326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14835C2C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0E73B36B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shd w:val="clear" w:color="auto" w:fill="C4B9F3"/>
            <w:vAlign w:val="center"/>
          </w:tcPr>
          <w:p w14:paraId="07B6C287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0951606E" w14:textId="1EF468B7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</w:t>
            </w:r>
          </w:p>
        </w:tc>
      </w:tr>
      <w:tr w:rsidR="00587D2E" w14:paraId="40FFCD67" w14:textId="77777777" w:rsidTr="00BD1C81">
        <w:trPr>
          <w:trHeight w:val="454"/>
        </w:trPr>
        <w:tc>
          <w:tcPr>
            <w:tcW w:w="861" w:type="dxa"/>
            <w:vAlign w:val="center"/>
          </w:tcPr>
          <w:p w14:paraId="4F70221B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1BD9584D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7C1D4A6D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0ABD2A3E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160A3CB5" w14:textId="77777777" w:rsidR="00587D2E" w:rsidRDefault="00587D2E" w:rsidP="008D2A67">
            <w:pPr>
              <w:bidi/>
              <w:jc w:val="center"/>
              <w:rPr>
                <w:sz w:val="24"/>
                <w:szCs w:val="24"/>
              </w:rPr>
            </w:pPr>
          </w:p>
        </w:tc>
        <w:tc>
          <w:tcPr>
            <w:tcW w:w="863" w:type="dxa"/>
            <w:vAlign w:val="center"/>
          </w:tcPr>
          <w:p w14:paraId="21C7975D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010699B0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shd w:val="clear" w:color="auto" w:fill="C4B9F3"/>
            <w:vAlign w:val="center"/>
          </w:tcPr>
          <w:p w14:paraId="7542B2AD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1ACD8A77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5A45C0BC" w14:textId="2161F9DE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</w:t>
            </w:r>
          </w:p>
        </w:tc>
      </w:tr>
      <w:tr w:rsidR="00587D2E" w14:paraId="151E9C1C" w14:textId="77777777" w:rsidTr="00BD1C81">
        <w:trPr>
          <w:trHeight w:val="454"/>
        </w:trPr>
        <w:tc>
          <w:tcPr>
            <w:tcW w:w="861" w:type="dxa"/>
            <w:vAlign w:val="center"/>
          </w:tcPr>
          <w:p w14:paraId="3077D1D8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7FBA14B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20BAD5F4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3AAEC124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5D345133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3B1C0A8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3DCD1105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shd w:val="clear" w:color="auto" w:fill="C4B9F3"/>
            <w:vAlign w:val="center"/>
          </w:tcPr>
          <w:p w14:paraId="7F12D231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101698C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4DF041F1" w14:textId="46BB74C4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</w:tr>
      <w:tr w:rsidR="00587D2E" w14:paraId="09E0ACB4" w14:textId="77777777" w:rsidTr="00BD1C81">
        <w:trPr>
          <w:trHeight w:val="454"/>
        </w:trPr>
        <w:tc>
          <w:tcPr>
            <w:tcW w:w="861" w:type="dxa"/>
            <w:vAlign w:val="center"/>
          </w:tcPr>
          <w:p w14:paraId="5257A4AE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07557E22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75D4866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75365758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40C1B119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61B3D5BC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4B1B7C57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shd w:val="clear" w:color="auto" w:fill="C4B9F3"/>
            <w:vAlign w:val="center"/>
          </w:tcPr>
          <w:p w14:paraId="787DF6C9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13716D6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017F40AC" w14:textId="207B691C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</w:t>
            </w:r>
          </w:p>
        </w:tc>
      </w:tr>
      <w:tr w:rsidR="00587D2E" w14:paraId="1FCFF180" w14:textId="77777777" w:rsidTr="00BD1C81">
        <w:trPr>
          <w:trHeight w:val="454"/>
        </w:trPr>
        <w:tc>
          <w:tcPr>
            <w:tcW w:w="861" w:type="dxa"/>
            <w:vAlign w:val="center"/>
          </w:tcPr>
          <w:p w14:paraId="0B4E1AE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4E6C01E0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2090D5A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6F61B079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11BC0A5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75E68E17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28E5EF4F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shd w:val="clear" w:color="auto" w:fill="C4B9F3"/>
            <w:vAlign w:val="center"/>
          </w:tcPr>
          <w:p w14:paraId="181A735B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49C832BD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204F5DD8" w14:textId="397C0BD9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8</w:t>
            </w:r>
          </w:p>
        </w:tc>
      </w:tr>
      <w:tr w:rsidR="00587D2E" w14:paraId="0F7E6D5A" w14:textId="77777777" w:rsidTr="00BD1C81">
        <w:trPr>
          <w:trHeight w:val="454"/>
        </w:trPr>
        <w:tc>
          <w:tcPr>
            <w:tcW w:w="861" w:type="dxa"/>
            <w:vAlign w:val="center"/>
          </w:tcPr>
          <w:p w14:paraId="077080A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02049FFA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0679DF5D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0C7AA657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584C20E0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7B9614AE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shd w:val="clear" w:color="auto" w:fill="C4B9F3"/>
            <w:vAlign w:val="center"/>
          </w:tcPr>
          <w:p w14:paraId="47A45251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05F6D80D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69CB3067" w14:textId="77777777" w:rsidR="00587D2E" w:rsidRDefault="00587D2E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330CDCC6" w14:textId="66DF51E8" w:rsidR="00587D2E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9</w:t>
            </w:r>
          </w:p>
        </w:tc>
      </w:tr>
      <w:tr w:rsidR="008D2A67" w14:paraId="74D8716D" w14:textId="77777777" w:rsidTr="00BD1C81">
        <w:trPr>
          <w:trHeight w:val="454"/>
        </w:trPr>
        <w:tc>
          <w:tcPr>
            <w:tcW w:w="861" w:type="dxa"/>
            <w:vAlign w:val="center"/>
          </w:tcPr>
          <w:p w14:paraId="34DE929A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59AAF8FB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0F1EA9A0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265E1CF1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03891DC6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3E47EEB3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shd w:val="clear" w:color="auto" w:fill="C4B9F3"/>
            <w:vAlign w:val="center"/>
          </w:tcPr>
          <w:p w14:paraId="689D2496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6F918D58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3DE856AA" w14:textId="77777777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15518E9A" w14:textId="2E844761" w:rsidR="008D2A67" w:rsidRDefault="008D2A67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10</w:t>
            </w:r>
          </w:p>
        </w:tc>
      </w:tr>
      <w:tr w:rsidR="00834026" w14:paraId="4A5223FC" w14:textId="77777777" w:rsidTr="00BD1C81">
        <w:trPr>
          <w:trHeight w:val="454"/>
        </w:trPr>
        <w:tc>
          <w:tcPr>
            <w:tcW w:w="861" w:type="dxa"/>
            <w:vAlign w:val="center"/>
          </w:tcPr>
          <w:p w14:paraId="2C659798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5075747D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4502CA2F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171340B2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58A5BB6A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6913A7AC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shd w:val="clear" w:color="auto" w:fill="C4B9F3"/>
            <w:vAlign w:val="center"/>
          </w:tcPr>
          <w:p w14:paraId="32146D58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54B3861C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062CC268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7E2AC846" w14:textId="303CDFC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11</w:t>
            </w:r>
          </w:p>
        </w:tc>
      </w:tr>
      <w:tr w:rsidR="00834026" w14:paraId="5E25B778" w14:textId="77777777" w:rsidTr="00BD1C81">
        <w:trPr>
          <w:trHeight w:val="454"/>
        </w:trPr>
        <w:tc>
          <w:tcPr>
            <w:tcW w:w="861" w:type="dxa"/>
            <w:vAlign w:val="center"/>
          </w:tcPr>
          <w:p w14:paraId="4C3B4C71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19F07959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396C0D32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0143040B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02FEDB6A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06341494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shd w:val="clear" w:color="auto" w:fill="C4B9F3"/>
            <w:vAlign w:val="center"/>
          </w:tcPr>
          <w:p w14:paraId="1706310B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639431D5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47489A03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</w:tcBorders>
            <w:vAlign w:val="center"/>
          </w:tcPr>
          <w:p w14:paraId="47493291" w14:textId="59BFB4CA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12</w:t>
            </w:r>
          </w:p>
        </w:tc>
      </w:tr>
      <w:tr w:rsidR="00834026" w14:paraId="28ADBE2D" w14:textId="77777777" w:rsidTr="00BD1C81">
        <w:trPr>
          <w:trHeight w:val="454"/>
        </w:trPr>
        <w:tc>
          <w:tcPr>
            <w:tcW w:w="861" w:type="dxa"/>
            <w:vAlign w:val="center"/>
          </w:tcPr>
          <w:p w14:paraId="7198A634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1" w:type="dxa"/>
            <w:vAlign w:val="center"/>
          </w:tcPr>
          <w:p w14:paraId="082CFE59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41264DB6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2" w:type="dxa"/>
            <w:vAlign w:val="center"/>
          </w:tcPr>
          <w:p w14:paraId="75800D7D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4C927476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shd w:val="clear" w:color="auto" w:fill="C4B9F3"/>
            <w:vAlign w:val="center"/>
          </w:tcPr>
          <w:p w14:paraId="298ABD0B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4A83113B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vAlign w:val="center"/>
          </w:tcPr>
          <w:p w14:paraId="2138F427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63" w:type="dxa"/>
            <w:tcBorders>
              <w:right w:val="single" w:sz="12" w:space="0" w:color="auto"/>
            </w:tcBorders>
            <w:vAlign w:val="center"/>
          </w:tcPr>
          <w:p w14:paraId="20FB4F57" w14:textId="77777777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87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41F87E8" w14:textId="2A87A11F" w:rsidR="00834026" w:rsidRDefault="00834026" w:rsidP="008D2A6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13</w:t>
            </w:r>
          </w:p>
        </w:tc>
      </w:tr>
    </w:tbl>
    <w:p w14:paraId="77813A56" w14:textId="77777777" w:rsidR="009470F0" w:rsidRPr="00163F03" w:rsidRDefault="009470F0" w:rsidP="009470F0">
      <w:pPr>
        <w:bidi/>
        <w:rPr>
          <w:sz w:val="24"/>
          <w:szCs w:val="24"/>
          <w:rtl/>
        </w:rPr>
      </w:pPr>
    </w:p>
    <w:sectPr w:rsidR="009470F0" w:rsidRPr="00163F03" w:rsidSect="000021A1">
      <w:headerReference w:type="default" r:id="rId15"/>
      <w:pgSz w:w="12240" w:h="15840"/>
      <w:pgMar w:top="1985" w:right="1797" w:bottom="1440" w:left="179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מחבר" w:initials="א">
    <w:p w14:paraId="76B082C4" w14:textId="3F7F159E" w:rsidR="00163F03" w:rsidRDefault="00163F03" w:rsidP="00587D2E">
      <w:pPr>
        <w:pStyle w:val="ab"/>
        <w:bidi/>
        <w:rPr>
          <w:rtl/>
        </w:rPr>
      </w:pPr>
      <w:r>
        <w:rPr>
          <w:rStyle w:val="aa"/>
        </w:rPr>
        <w:annotationRef/>
      </w:r>
      <w:r>
        <w:rPr>
          <w:rFonts w:hint="cs"/>
          <w:rtl/>
        </w:rPr>
        <w:t>מטרת מסמך זה היא</w:t>
      </w:r>
      <w:r w:rsidRPr="00163F03">
        <w:rPr>
          <w:rFonts w:hint="cs"/>
          <w:rtl/>
        </w:rPr>
        <w:t xml:space="preserve"> </w:t>
      </w:r>
      <w:r w:rsidR="00B23BA5">
        <w:rPr>
          <w:rFonts w:hint="cs"/>
          <w:rtl/>
        </w:rPr>
        <w:t xml:space="preserve">לאפיין את הפרויקט כולל </w:t>
      </w:r>
      <w:r>
        <w:rPr>
          <w:rFonts w:cs="Arial" w:hint="cs"/>
          <w:rtl/>
        </w:rPr>
        <w:t>מפרט</w:t>
      </w:r>
      <w:r w:rsidRPr="00163F03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דרישות, חלופות של דרכי פתרון אפשריות ותיאור </w:t>
      </w:r>
      <w:r w:rsidRPr="00163F03">
        <w:rPr>
          <w:rFonts w:cs="Arial" w:hint="cs"/>
          <w:rtl/>
        </w:rPr>
        <w:t>ושל</w:t>
      </w:r>
      <w:r w:rsidRPr="00163F03">
        <w:rPr>
          <w:rFonts w:cs="Arial"/>
          <w:rtl/>
        </w:rPr>
        <w:t xml:space="preserve"> </w:t>
      </w:r>
      <w:r>
        <w:rPr>
          <w:rFonts w:cs="Arial" w:hint="cs"/>
          <w:rtl/>
        </w:rPr>
        <w:t>המצב</w:t>
      </w:r>
      <w:r w:rsidRPr="00163F03">
        <w:rPr>
          <w:rFonts w:cs="Arial"/>
          <w:rtl/>
        </w:rPr>
        <w:t xml:space="preserve"> </w:t>
      </w:r>
      <w:r w:rsidRPr="00163F03">
        <w:rPr>
          <w:rFonts w:cs="Arial" w:hint="cs"/>
          <w:rtl/>
        </w:rPr>
        <w:t>הנוכחי</w:t>
      </w:r>
      <w:r w:rsidRPr="00163F03">
        <w:rPr>
          <w:rFonts w:cs="Arial"/>
          <w:rtl/>
        </w:rPr>
        <w:t xml:space="preserve"> </w:t>
      </w:r>
      <w:r>
        <w:rPr>
          <w:rFonts w:cs="Arial" w:hint="cs"/>
          <w:rtl/>
        </w:rPr>
        <w:t>בפרויקט. כל זאת בשלב ראשוני של הפרויקט ו</w:t>
      </w:r>
      <w:r w:rsidRPr="00163F03">
        <w:rPr>
          <w:rFonts w:cs="Arial" w:hint="cs"/>
          <w:rtl/>
        </w:rPr>
        <w:t>לקראת</w:t>
      </w:r>
      <w:r w:rsidRPr="00163F03">
        <w:rPr>
          <w:rFonts w:cs="Arial"/>
          <w:rtl/>
        </w:rPr>
        <w:t xml:space="preserve"> </w:t>
      </w:r>
      <w:r w:rsidRPr="00163F03">
        <w:rPr>
          <w:rFonts w:cs="Arial" w:hint="cs"/>
          <w:rtl/>
        </w:rPr>
        <w:t>מצגת</w:t>
      </w:r>
      <w:r w:rsidRPr="00163F03">
        <w:rPr>
          <w:rFonts w:cs="Arial"/>
          <w:rtl/>
        </w:rPr>
        <w:t xml:space="preserve"> </w:t>
      </w:r>
      <w:r>
        <w:rPr>
          <w:rFonts w:cs="Arial" w:hint="cs"/>
          <w:rtl/>
        </w:rPr>
        <w:t>ה</w:t>
      </w:r>
      <w:r w:rsidRPr="00163F03">
        <w:rPr>
          <w:rFonts w:cs="Arial" w:hint="cs"/>
          <w:rtl/>
        </w:rPr>
        <w:t>אמצע</w:t>
      </w:r>
      <w:r w:rsidR="00F7776D">
        <w:rPr>
          <w:rFonts w:cs="Arial" w:hint="cs"/>
          <w:rtl/>
        </w:rPr>
        <w:t>.</w:t>
      </w:r>
    </w:p>
  </w:comment>
  <w:comment w:id="3" w:author="מחבר" w:initials="א">
    <w:p w14:paraId="3F2DD97F" w14:textId="0F800560" w:rsidR="00F7776D" w:rsidRDefault="00F7776D" w:rsidP="0090152A">
      <w:pPr>
        <w:pStyle w:val="ab"/>
        <w:bidi/>
      </w:pPr>
      <w:r>
        <w:rPr>
          <w:rStyle w:val="aa"/>
        </w:rPr>
        <w:annotationRef/>
      </w:r>
      <w:r>
        <w:rPr>
          <w:rFonts w:hint="cs"/>
          <w:rtl/>
        </w:rPr>
        <w:t xml:space="preserve"> יש למלא את </w:t>
      </w:r>
      <w:r w:rsidR="000021A1">
        <w:rPr>
          <w:rFonts w:hint="cs"/>
          <w:rtl/>
        </w:rPr>
        <w:t>ה</w:t>
      </w:r>
      <w:r w:rsidR="00242469">
        <w:rPr>
          <w:rFonts w:hint="cs"/>
          <w:rtl/>
        </w:rPr>
        <w:t xml:space="preserve">סעיפים </w:t>
      </w:r>
      <w:r w:rsidR="0090152A">
        <w:rPr>
          <w:rFonts w:hint="cs"/>
          <w:rtl/>
        </w:rPr>
        <w:t>הבאים</w:t>
      </w:r>
      <w:r w:rsidR="00242469">
        <w:rPr>
          <w:rFonts w:hint="cs"/>
          <w:rtl/>
        </w:rPr>
        <w:t xml:space="preserve">. במידת הצורך, אפשר למחוק </w:t>
      </w:r>
      <w:r w:rsidR="00806E8E">
        <w:rPr>
          <w:rFonts w:hint="cs"/>
          <w:rtl/>
        </w:rPr>
        <w:t xml:space="preserve">או לאחד </w:t>
      </w:r>
      <w:r>
        <w:rPr>
          <w:rFonts w:hint="cs"/>
          <w:rtl/>
        </w:rPr>
        <w:t xml:space="preserve">סעיפים שאינם רלוונטיים.  </w:t>
      </w:r>
    </w:p>
  </w:comment>
  <w:comment w:id="4" w:author="מחבר" w:initials="א">
    <w:p w14:paraId="459883D0" w14:textId="59895561" w:rsidR="00F95BF8" w:rsidRDefault="00F95BF8" w:rsidP="007A0EE7">
      <w:pPr>
        <w:pStyle w:val="ab"/>
        <w:bidi/>
      </w:pPr>
      <w:r>
        <w:rPr>
          <w:rStyle w:val="aa"/>
        </w:rPr>
        <w:annotationRef/>
      </w:r>
      <w:r>
        <w:rPr>
          <w:rFonts w:hint="cs"/>
          <w:rtl/>
        </w:rPr>
        <w:t xml:space="preserve">בסעיף זה </w:t>
      </w:r>
      <w:r w:rsidR="008B7B4F">
        <w:rPr>
          <w:rFonts w:hint="cs"/>
          <w:rtl/>
        </w:rPr>
        <w:t xml:space="preserve">יש </w:t>
      </w:r>
      <w:r w:rsidR="007A0EE7">
        <w:rPr>
          <w:rFonts w:hint="cs"/>
          <w:rtl/>
        </w:rPr>
        <w:t>לציין הנחות שונות ו</w:t>
      </w:r>
      <w:r>
        <w:rPr>
          <w:rFonts w:hint="cs"/>
          <w:rtl/>
        </w:rPr>
        <w:t xml:space="preserve">דרישות </w:t>
      </w:r>
      <w:r w:rsidR="007A0EE7">
        <w:rPr>
          <w:rFonts w:hint="cs"/>
          <w:rtl/>
        </w:rPr>
        <w:t>המפרטות על</w:t>
      </w:r>
      <w:r>
        <w:rPr>
          <w:rFonts w:hint="cs"/>
          <w:rtl/>
        </w:rPr>
        <w:t xml:space="preserve"> מטרת הפרויקט. למשל, האם מניחים משהו על הקלט, כגון האופי שלו או התנאים בו נרכש, או האם יש, למשל, דרישות שונות על האלגוריתם שיופעל או על התוצאות המצופות.</w:t>
      </w:r>
    </w:p>
  </w:comment>
  <w:comment w:id="5" w:author="מחבר" w:initials="א">
    <w:p w14:paraId="07282835" w14:textId="4CDC88F7" w:rsidR="00F95BF8" w:rsidRDefault="00F95BF8" w:rsidP="007A0EE7">
      <w:pPr>
        <w:pStyle w:val="ab"/>
        <w:bidi/>
        <w:rPr>
          <w:rtl/>
        </w:rPr>
      </w:pPr>
      <w:r>
        <w:rPr>
          <w:rStyle w:val="aa"/>
        </w:rPr>
        <w:annotationRef/>
      </w:r>
      <w:r>
        <w:rPr>
          <w:rFonts w:hint="cs"/>
          <w:rtl/>
        </w:rPr>
        <w:t xml:space="preserve">בסעיף זה יש לסכם בקצרה את סקר הספרות תוך התמקדות בפתרונות אפשריים. יש </w:t>
      </w:r>
      <w:r w:rsidR="007A0EE7">
        <w:rPr>
          <w:rFonts w:hint="cs"/>
          <w:rtl/>
        </w:rPr>
        <w:t xml:space="preserve">לציין מקורות ספרות </w:t>
      </w:r>
      <w:r>
        <w:rPr>
          <w:rFonts w:hint="cs"/>
          <w:rtl/>
        </w:rPr>
        <w:t>עיקרי</w:t>
      </w:r>
      <w:r w:rsidR="007A0EE7">
        <w:rPr>
          <w:rFonts w:hint="cs"/>
          <w:rtl/>
        </w:rPr>
        <w:t>ים</w:t>
      </w:r>
      <w:r>
        <w:rPr>
          <w:rFonts w:hint="cs"/>
          <w:rtl/>
        </w:rPr>
        <w:t xml:space="preserve"> בפורמט </w:t>
      </w:r>
      <w:r>
        <w:rPr>
          <w:rFonts w:hint="cs"/>
        </w:rPr>
        <w:t>IEEE</w:t>
      </w:r>
      <w:r>
        <w:rPr>
          <w:rFonts w:hint="cs"/>
          <w:rtl/>
        </w:rPr>
        <w:t>, לדוגמה</w:t>
      </w:r>
      <w:r w:rsidR="005E78D4">
        <w:rPr>
          <w:rFonts w:hint="cs"/>
          <w:rtl/>
        </w:rPr>
        <w:t xml:space="preserve"> מאמר עם שני כותבים</w:t>
      </w:r>
      <w:r>
        <w:rPr>
          <w:rFonts w:hint="cs"/>
          <w:rtl/>
        </w:rPr>
        <w:t>:</w:t>
      </w:r>
    </w:p>
    <w:p w14:paraId="5EDCAA0C" w14:textId="41215574" w:rsidR="00F95BF8" w:rsidRDefault="008B7B4F" w:rsidP="008B7B4F">
      <w:pPr>
        <w:pStyle w:val="ab"/>
        <w:rPr>
          <w:rtl/>
        </w:rPr>
      </w:pPr>
      <w:r w:rsidRPr="00F95BF8">
        <w:t xml:space="preserve">Yariv </w:t>
      </w:r>
      <w:r w:rsidR="00F95BF8" w:rsidRPr="00F95BF8">
        <w:t>Ephraim and David Malah. "Speech enhancement using a minimum-mean square error short-time spectral amplitude estimator." IEEE Transactions on Acoustics, Speech, and Signal Processing 32.6 (1984): 1109-1121.</w:t>
      </w:r>
    </w:p>
    <w:p w14:paraId="230FB02D" w14:textId="0124E981" w:rsidR="00CF5844" w:rsidRDefault="00CF5844" w:rsidP="00CF5844">
      <w:pPr>
        <w:pStyle w:val="ab"/>
        <w:bidi/>
        <w:rPr>
          <w:rtl/>
        </w:rPr>
      </w:pPr>
      <w:r>
        <w:rPr>
          <w:rFonts w:hint="cs"/>
          <w:rtl/>
        </w:rPr>
        <w:t>או במקרה של יותר משני כותבים:</w:t>
      </w:r>
    </w:p>
    <w:p w14:paraId="6D9D34A0" w14:textId="26C9CCAF" w:rsidR="00CF5844" w:rsidRDefault="008B7B4F" w:rsidP="008B7B4F">
      <w:pPr>
        <w:pStyle w:val="ab"/>
      </w:pPr>
      <w:r w:rsidRPr="00CF5844">
        <w:t xml:space="preserve">Zhou </w:t>
      </w:r>
      <w:r w:rsidR="00CF5844" w:rsidRPr="00CF5844">
        <w:t xml:space="preserve">Wang, et al. "Image quality assessment: from error visibility to structural similarity." IEEE </w:t>
      </w:r>
      <w:r w:rsidR="00CF5844">
        <w:rPr>
          <w:rFonts w:hint="cs"/>
        </w:rPr>
        <w:t>T</w:t>
      </w:r>
      <w:r w:rsidR="00CF5844" w:rsidRPr="00CF5844">
        <w:t xml:space="preserve">ransactions on </w:t>
      </w:r>
      <w:r w:rsidR="00CF5844">
        <w:rPr>
          <w:rFonts w:hint="cs"/>
        </w:rPr>
        <w:t>I</w:t>
      </w:r>
      <w:r w:rsidR="00CF5844" w:rsidRPr="00CF5844">
        <w:t xml:space="preserve">mage </w:t>
      </w:r>
      <w:r w:rsidR="00CF5844">
        <w:rPr>
          <w:rFonts w:hint="cs"/>
        </w:rPr>
        <w:t>P</w:t>
      </w:r>
      <w:r w:rsidR="00CF5844" w:rsidRPr="00CF5844">
        <w:t>rocessing 13.4 (2004): 600-612.</w:t>
      </w:r>
    </w:p>
  </w:comment>
  <w:comment w:id="6" w:author="מחבר" w:initials="א">
    <w:p w14:paraId="5EA1117E" w14:textId="4983F48C" w:rsidR="00CF5844" w:rsidRDefault="00CF5844" w:rsidP="00CF5844">
      <w:pPr>
        <w:pStyle w:val="ab"/>
        <w:bidi/>
      </w:pPr>
      <w:r>
        <w:rPr>
          <w:rStyle w:val="aa"/>
        </w:rPr>
        <w:annotationRef/>
      </w:r>
      <w:r>
        <w:rPr>
          <w:rFonts w:hint="cs"/>
          <w:rtl/>
        </w:rPr>
        <w:t>תרשים המלבנים צריך להיות מורכב ממלבנים פונקציונליים המחוברים בחצים משמאל לימין וחייב</w:t>
      </w:r>
      <w:r w:rsidR="00BD5A2A">
        <w:rPr>
          <w:rFonts w:hint="cs"/>
          <w:rtl/>
        </w:rPr>
        <w:t>ים</w:t>
      </w:r>
      <w:r>
        <w:rPr>
          <w:rFonts w:hint="cs"/>
          <w:rtl/>
        </w:rPr>
        <w:t xml:space="preserve"> להיות לו לפחות קלט אחד ולפחות פלט אחד שאינם בתוך מלבן.</w:t>
      </w:r>
    </w:p>
  </w:comment>
  <w:comment w:id="7" w:author="מחבר" w:initials="א">
    <w:p w14:paraId="3062CA25" w14:textId="43C0553F" w:rsidR="007813B8" w:rsidRDefault="007813B8" w:rsidP="007B74B4">
      <w:pPr>
        <w:pStyle w:val="ab"/>
        <w:bidi/>
      </w:pPr>
      <w:r>
        <w:rPr>
          <w:rStyle w:val="aa"/>
        </w:rPr>
        <w:annotationRef/>
      </w:r>
      <w:r w:rsidR="008B7B4F">
        <w:rPr>
          <w:rFonts w:hint="cs"/>
          <w:rtl/>
        </w:rPr>
        <w:t xml:space="preserve">אם </w:t>
      </w:r>
      <w:r w:rsidR="007B74B4">
        <w:rPr>
          <w:rFonts w:hint="cs"/>
          <w:rtl/>
        </w:rPr>
        <w:t>צפוי</w:t>
      </w:r>
      <w:r w:rsidR="008B7B4F">
        <w:rPr>
          <w:rFonts w:hint="cs"/>
          <w:rtl/>
        </w:rPr>
        <w:t xml:space="preserve"> קושי </w:t>
      </w:r>
      <w:bookmarkStart w:id="8" w:name="OLE_LINK1"/>
      <w:bookmarkStart w:id="9" w:name="OLE_LINK2"/>
      <w:bookmarkStart w:id="10" w:name="OLE_LINK5"/>
      <w:r w:rsidR="008B7B4F">
        <w:rPr>
          <w:rFonts w:hint="cs"/>
          <w:rtl/>
        </w:rPr>
        <w:t>ב</w:t>
      </w:r>
      <w:r>
        <w:rPr>
          <w:rFonts w:hint="cs"/>
          <w:rtl/>
        </w:rPr>
        <w:t>השג</w:t>
      </w:r>
      <w:r w:rsidR="008B7B4F">
        <w:rPr>
          <w:rFonts w:hint="cs"/>
          <w:rtl/>
        </w:rPr>
        <w:t>ת או בה</w:t>
      </w:r>
      <w:r>
        <w:rPr>
          <w:rFonts w:hint="cs"/>
          <w:rtl/>
        </w:rPr>
        <w:t>פעל</w:t>
      </w:r>
      <w:r w:rsidR="008B7B4F">
        <w:rPr>
          <w:rFonts w:hint="cs"/>
          <w:rtl/>
        </w:rPr>
        <w:t>ת</w:t>
      </w:r>
      <w:bookmarkEnd w:id="8"/>
      <w:bookmarkEnd w:id="9"/>
      <w:bookmarkEnd w:id="10"/>
      <w:r>
        <w:rPr>
          <w:rFonts w:hint="cs"/>
          <w:rtl/>
        </w:rPr>
        <w:t xml:space="preserve"> מודולים מסוימים, יש לציין זאת.</w:t>
      </w:r>
    </w:p>
  </w:comment>
  <w:comment w:id="11" w:author="מחבר" w:initials="א">
    <w:p w14:paraId="1DCF81E1" w14:textId="55D261FD" w:rsidR="007813B8" w:rsidRDefault="007813B8" w:rsidP="008B7B4F">
      <w:pPr>
        <w:pStyle w:val="ab"/>
        <w:bidi/>
      </w:pPr>
      <w:r>
        <w:rPr>
          <w:rStyle w:val="aa"/>
        </w:rPr>
        <w:annotationRef/>
      </w:r>
      <w:bookmarkStart w:id="12" w:name="OLE_LINK6"/>
      <w:bookmarkStart w:id="13" w:name="OLE_LINK7"/>
      <w:r>
        <w:rPr>
          <w:rFonts w:hint="cs"/>
          <w:rtl/>
        </w:rPr>
        <w:t xml:space="preserve">אם צפוי קושי </w:t>
      </w:r>
      <w:r w:rsidR="008B7B4F">
        <w:rPr>
          <w:rFonts w:hint="cs"/>
          <w:rtl/>
        </w:rPr>
        <w:t>בהשגת</w:t>
      </w:r>
      <w:bookmarkEnd w:id="12"/>
      <w:bookmarkEnd w:id="13"/>
      <w:r w:rsidR="008B7B4F">
        <w:rPr>
          <w:rFonts w:hint="cs"/>
          <w:rtl/>
        </w:rPr>
        <w:t xml:space="preserve"> או בהפעלת </w:t>
      </w:r>
      <w:r>
        <w:rPr>
          <w:rFonts w:hint="cs"/>
          <w:rtl/>
        </w:rPr>
        <w:t>כלים מסוימים, יש לציין זאת.</w:t>
      </w:r>
    </w:p>
  </w:comment>
  <w:comment w:id="14" w:author="מחבר" w:initials="א">
    <w:p w14:paraId="4DAE23BC" w14:textId="6DF34BBA" w:rsidR="007813B8" w:rsidRDefault="007813B8" w:rsidP="008B7B4F">
      <w:pPr>
        <w:pStyle w:val="ab"/>
        <w:bidi/>
      </w:pPr>
      <w:r>
        <w:rPr>
          <w:rStyle w:val="aa"/>
        </w:rPr>
        <w:annotationRef/>
      </w:r>
      <w:r>
        <w:rPr>
          <w:rFonts w:hint="cs"/>
          <w:rtl/>
        </w:rPr>
        <w:t xml:space="preserve">בסעיף זה יש להסביר כיצד ימדדו מספרית תוצאות הפרויקט ועל איזה נתונים. </w:t>
      </w:r>
      <w:r w:rsidR="008B7B4F">
        <w:rPr>
          <w:rFonts w:hint="cs"/>
          <w:rtl/>
        </w:rPr>
        <w:t xml:space="preserve">אם צפוי קושי בהשגת </w:t>
      </w:r>
      <w:r>
        <w:rPr>
          <w:rFonts w:hint="cs"/>
          <w:rtl/>
        </w:rPr>
        <w:t>נתונים שעליהם ימדדו התוצאות, יש לציין זאת.</w:t>
      </w:r>
    </w:p>
  </w:comment>
  <w:comment w:id="15" w:author="מחבר" w:initials="א">
    <w:p w14:paraId="7F4878BF" w14:textId="67916C77" w:rsidR="00EE47F3" w:rsidRDefault="00EE47F3" w:rsidP="00085AF5">
      <w:pPr>
        <w:pStyle w:val="ab"/>
        <w:bidi/>
      </w:pPr>
      <w:r>
        <w:rPr>
          <w:rStyle w:val="aa"/>
        </w:rPr>
        <w:annotationRef/>
      </w:r>
      <w:r>
        <w:rPr>
          <w:rFonts w:hint="cs"/>
          <w:rtl/>
        </w:rPr>
        <w:t xml:space="preserve">יש למלא בטבלה </w:t>
      </w:r>
      <w:r w:rsidR="00085AF5">
        <w:rPr>
          <w:rFonts w:hint="cs"/>
          <w:rtl/>
        </w:rPr>
        <w:t>את</w:t>
      </w:r>
      <w:r>
        <w:rPr>
          <w:rFonts w:hint="cs"/>
          <w:rtl/>
        </w:rPr>
        <w:t xml:space="preserve"> </w:t>
      </w:r>
      <w:r w:rsidR="000F719F">
        <w:rPr>
          <w:rFonts w:hint="cs"/>
          <w:rtl/>
        </w:rPr>
        <w:t xml:space="preserve">כל המשימות בפרויקט, גם כאלה </w:t>
      </w:r>
      <w:r>
        <w:rPr>
          <w:rFonts w:hint="cs"/>
          <w:rtl/>
        </w:rPr>
        <w:t xml:space="preserve">שבוצעו </w:t>
      </w:r>
      <w:r w:rsidR="000F719F">
        <w:rPr>
          <w:rFonts w:hint="cs"/>
          <w:rtl/>
        </w:rPr>
        <w:t>וגם</w:t>
      </w:r>
      <w:r>
        <w:rPr>
          <w:rFonts w:hint="cs"/>
          <w:rtl/>
        </w:rPr>
        <w:t xml:space="preserve"> משימות עתידיות.</w:t>
      </w:r>
      <w:r w:rsidR="003D67E1">
        <w:rPr>
          <w:rFonts w:hint="cs"/>
          <w:rtl/>
        </w:rPr>
        <w:t xml:space="preserve"> ניתן להוסיף ולמחוק שורות בהתאם לצורך.</w:t>
      </w:r>
    </w:p>
  </w:comment>
  <w:comment w:id="17" w:author="מחבר" w:initials="א">
    <w:p w14:paraId="6131B791" w14:textId="6A593697" w:rsidR="00EE47F3" w:rsidRPr="003D67E1" w:rsidRDefault="00EE47F3" w:rsidP="003D67E1">
      <w:pPr>
        <w:pStyle w:val="ab"/>
        <w:bidi/>
        <w:rPr>
          <w:rtl/>
        </w:rPr>
      </w:pPr>
      <w:r>
        <w:rPr>
          <w:rStyle w:val="aa"/>
        </w:rPr>
        <w:annotationRef/>
      </w:r>
      <w:r>
        <w:rPr>
          <w:rFonts w:hint="cs"/>
          <w:rtl/>
        </w:rPr>
        <w:t>המשימות בטבלה זו בציר האנכי הן לפי הטבלה בעמוד הקודם. עבוד כל משימה יש למלא את משך  ביצועה המוערך בחודשים ע"י צביעת התאים המתאימים בטבלה. ניתן לעשות זא</w:t>
      </w:r>
      <w:r w:rsidR="003E4666">
        <w:rPr>
          <w:rFonts w:hint="cs"/>
          <w:rtl/>
        </w:rPr>
        <w:t xml:space="preserve">ת ע"י לחיצה על </w:t>
      </w:r>
      <w:r>
        <w:rPr>
          <w:rFonts w:hint="cs"/>
          <w:rtl/>
        </w:rPr>
        <w:t xml:space="preserve">תא ובחירת האפשרות </w:t>
      </w:r>
      <w:r>
        <w:t>Shading</w:t>
      </w:r>
      <w:r>
        <w:rPr>
          <w:rFonts w:hint="cs"/>
          <w:rtl/>
        </w:rPr>
        <w:t xml:space="preserve"> בלשונית </w:t>
      </w:r>
      <w:r>
        <w:t>Design</w:t>
      </w:r>
      <w:r>
        <w:rPr>
          <w:rFonts w:hint="cs"/>
          <w:rtl/>
        </w:rPr>
        <w:t xml:space="preserve"> של טבלה.</w:t>
      </w:r>
      <w:r w:rsidR="00705B10">
        <w:rPr>
          <w:rFonts w:hint="cs"/>
          <w:rtl/>
        </w:rPr>
        <w:t xml:space="preserve"> גם כאן </w:t>
      </w:r>
      <w:r w:rsidR="000F719F">
        <w:rPr>
          <w:rFonts w:hint="cs"/>
          <w:rtl/>
        </w:rPr>
        <w:t xml:space="preserve">, יש למלא בטבלה </w:t>
      </w:r>
      <w:r w:rsidR="00BD5804">
        <w:rPr>
          <w:rFonts w:hint="cs"/>
          <w:rtl/>
        </w:rPr>
        <w:t>את</w:t>
      </w:r>
      <w:r w:rsidR="000F719F">
        <w:rPr>
          <w:rFonts w:hint="cs"/>
          <w:rtl/>
        </w:rPr>
        <w:t xml:space="preserve"> כל המשימות בפרויקט, גם כאלה שבוצעו וגם משימות עתידיות.</w:t>
      </w:r>
      <w:r w:rsidR="003D67E1">
        <w:rPr>
          <w:rFonts w:hint="cs"/>
          <w:rtl/>
        </w:rPr>
        <w:t xml:space="preserve"> ניתן להוסיף ולמחוק שורות בהתאם לצורך.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6B082C4" w15:done="0"/>
  <w15:commentEx w15:paraId="5D449B45" w15:done="0"/>
  <w15:commentEx w15:paraId="3F2DD97F" w15:done="0"/>
  <w15:commentEx w15:paraId="4238A41F" w15:done="0"/>
  <w15:commentEx w15:paraId="4715BBEE" w15:done="0"/>
  <w15:commentEx w15:paraId="07551741" w15:done="0"/>
  <w15:commentEx w15:paraId="459883D0" w15:done="0"/>
  <w15:commentEx w15:paraId="6D9D34A0" w15:done="0"/>
  <w15:commentEx w15:paraId="5EA1117E" w15:done="0"/>
  <w15:commentEx w15:paraId="1E469B20" w15:done="0"/>
  <w15:commentEx w15:paraId="3062CA25" w15:done="0"/>
  <w15:commentEx w15:paraId="706DC93C" w15:done="0"/>
  <w15:commentEx w15:paraId="1DCF81E1" w15:done="0"/>
  <w15:commentEx w15:paraId="4DAE23BC" w15:done="0"/>
  <w15:commentEx w15:paraId="7F4878BF" w15:done="0"/>
  <w15:commentEx w15:paraId="3330E758" w15:done="0"/>
  <w15:commentEx w15:paraId="6131B79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41113A" w14:textId="77777777" w:rsidR="00CC5005" w:rsidRDefault="00CC5005" w:rsidP="00D01B97">
      <w:pPr>
        <w:spacing w:after="0" w:line="240" w:lineRule="auto"/>
      </w:pPr>
      <w:r>
        <w:separator/>
      </w:r>
    </w:p>
  </w:endnote>
  <w:endnote w:type="continuationSeparator" w:id="0">
    <w:p w14:paraId="2D4BA614" w14:textId="77777777" w:rsidR="00CC5005" w:rsidRDefault="00CC5005" w:rsidP="00D01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4A8542" w14:textId="77777777" w:rsidR="00CC5005" w:rsidRDefault="00CC5005" w:rsidP="00D01B97">
      <w:pPr>
        <w:spacing w:after="0" w:line="240" w:lineRule="auto"/>
      </w:pPr>
      <w:r>
        <w:separator/>
      </w:r>
    </w:p>
  </w:footnote>
  <w:footnote w:type="continuationSeparator" w:id="0">
    <w:p w14:paraId="7EBAB5EB" w14:textId="77777777" w:rsidR="00CC5005" w:rsidRDefault="00CC5005" w:rsidP="00D01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F66894" w14:textId="046264C4" w:rsidR="00D01B97" w:rsidRPr="00D01B97" w:rsidRDefault="00A36731" w:rsidP="00D01B97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6733610" wp14:editId="027CFD62">
              <wp:simplePos x="0" y="0"/>
              <wp:positionH relativeFrom="column">
                <wp:posOffset>1992630</wp:posOffset>
              </wp:positionH>
              <wp:positionV relativeFrom="paragraph">
                <wp:posOffset>-57785</wp:posOffset>
              </wp:positionV>
              <wp:extent cx="1809115" cy="548005"/>
              <wp:effectExtent l="0" t="0" r="635" b="4445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9115" cy="548005"/>
                        <a:chOff x="0" y="0"/>
                        <a:chExt cx="1809345" cy="548005"/>
                      </a:xfrm>
                    </wpg:grpSpPr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76200" y="152400"/>
                          <a:ext cx="1096645" cy="39560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" name="Text Box 1"/>
                      <wps:cNvSpPr txBox="1"/>
                      <wps:spPr>
                        <a:xfrm>
                          <a:off x="0" y="0"/>
                          <a:ext cx="180934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6132C" w14:textId="42C73BE3" w:rsidR="00A36731" w:rsidRPr="00A36731" w:rsidRDefault="00A36731" w:rsidP="00A367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36731">
                              <w:rPr>
                                <w:sz w:val="16"/>
                                <w:szCs w:val="16"/>
                              </w:rPr>
                              <w:t>Andrew and Erna Viterbi Faculty of Electrical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group w14:anchorId="36733610" id="Group 5" o:spid="_x0000_s1026" style="position:absolute;margin-left:156.9pt;margin-top:-4.55pt;width:142.45pt;height:43.15pt;z-index:251661312" coordsize="18093,54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762;top:1524;width:10966;height:3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width:18093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" fillcolor="white [3201]" stroked="f" strokeweight=".5pt">
                <v:textbox inset=",0,,0">
                  <w:txbxContent>
                    <w:p w14:paraId="0CB6132C" w14:textId="42C73BE3" w:rsidR="00A36731" w:rsidRPr="00A36731" w:rsidRDefault="00A36731" w:rsidP="00A36731">
                      <w:pPr>
                        <w:rPr>
                          <w:sz w:val="16"/>
                          <w:szCs w:val="16"/>
                        </w:rPr>
                      </w:pPr>
                      <w:r w:rsidRPr="00A36731">
                        <w:rPr>
                          <w:sz w:val="16"/>
                          <w:szCs w:val="16"/>
                        </w:rPr>
                        <w:t>Andrew and Erna Viterbi Faculty of Electrical Engineering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56E5F0D7" wp14:editId="18EACB11">
          <wp:simplePos x="0" y="0"/>
          <wp:positionH relativeFrom="column">
            <wp:posOffset>4420235</wp:posOffset>
          </wp:positionH>
          <wp:positionV relativeFrom="paragraph">
            <wp:posOffset>18415</wp:posOffset>
          </wp:positionV>
          <wp:extent cx="998220" cy="395605"/>
          <wp:effectExtent l="0" t="0" r="0" b="444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echnion_logo2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8220" cy="395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 wp14:anchorId="36D2BDF8" wp14:editId="06A830B9">
          <wp:simplePos x="0" y="0"/>
          <wp:positionH relativeFrom="column">
            <wp:posOffset>-1270</wp:posOffset>
          </wp:positionH>
          <wp:positionV relativeFrom="paragraph">
            <wp:posOffset>18415</wp:posOffset>
          </wp:positionV>
          <wp:extent cx="808990" cy="395605"/>
          <wp:effectExtent l="0" t="0" r="0" b="444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IPL Logo new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8990" cy="395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06B8C"/>
    <w:multiLevelType w:val="hybridMultilevel"/>
    <w:tmpl w:val="86F6236E"/>
    <w:lvl w:ilvl="0" w:tplc="B3DCB0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F33B01"/>
    <w:multiLevelType w:val="hybridMultilevel"/>
    <w:tmpl w:val="B0B81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7E6"/>
    <w:rsid w:val="000021A1"/>
    <w:rsid w:val="0000569F"/>
    <w:rsid w:val="000056BF"/>
    <w:rsid w:val="00031E36"/>
    <w:rsid w:val="00037B21"/>
    <w:rsid w:val="00053520"/>
    <w:rsid w:val="000737BE"/>
    <w:rsid w:val="00075D90"/>
    <w:rsid w:val="00085AF5"/>
    <w:rsid w:val="0009014F"/>
    <w:rsid w:val="000A70FE"/>
    <w:rsid w:val="000B58CD"/>
    <w:rsid w:val="000B7270"/>
    <w:rsid w:val="000B78E4"/>
    <w:rsid w:val="000C4D8C"/>
    <w:rsid w:val="000C6E24"/>
    <w:rsid w:val="000D762D"/>
    <w:rsid w:val="000F1943"/>
    <w:rsid w:val="000F719F"/>
    <w:rsid w:val="0010691A"/>
    <w:rsid w:val="00117553"/>
    <w:rsid w:val="0013500D"/>
    <w:rsid w:val="00156E2A"/>
    <w:rsid w:val="00162D86"/>
    <w:rsid w:val="00163F03"/>
    <w:rsid w:val="00183064"/>
    <w:rsid w:val="00185507"/>
    <w:rsid w:val="001930E1"/>
    <w:rsid w:val="00196E73"/>
    <w:rsid w:val="001A067C"/>
    <w:rsid w:val="001C2C79"/>
    <w:rsid w:val="001C406C"/>
    <w:rsid w:val="001C5385"/>
    <w:rsid w:val="001E1EDF"/>
    <w:rsid w:val="0021083D"/>
    <w:rsid w:val="00211152"/>
    <w:rsid w:val="00214A7C"/>
    <w:rsid w:val="00236437"/>
    <w:rsid w:val="00242469"/>
    <w:rsid w:val="00243262"/>
    <w:rsid w:val="00245683"/>
    <w:rsid w:val="0025276E"/>
    <w:rsid w:val="00266288"/>
    <w:rsid w:val="002706D1"/>
    <w:rsid w:val="00270CEB"/>
    <w:rsid w:val="00277B60"/>
    <w:rsid w:val="00297BD3"/>
    <w:rsid w:val="002B184C"/>
    <w:rsid w:val="002B45DD"/>
    <w:rsid w:val="002D55C8"/>
    <w:rsid w:val="00311668"/>
    <w:rsid w:val="00315DFF"/>
    <w:rsid w:val="00340C87"/>
    <w:rsid w:val="00345903"/>
    <w:rsid w:val="003B0569"/>
    <w:rsid w:val="003B5831"/>
    <w:rsid w:val="003B5853"/>
    <w:rsid w:val="003D20AA"/>
    <w:rsid w:val="003D67E1"/>
    <w:rsid w:val="003E4241"/>
    <w:rsid w:val="003E4666"/>
    <w:rsid w:val="003E79F9"/>
    <w:rsid w:val="003F1802"/>
    <w:rsid w:val="00404486"/>
    <w:rsid w:val="004164D1"/>
    <w:rsid w:val="00421C8F"/>
    <w:rsid w:val="00423264"/>
    <w:rsid w:val="00424746"/>
    <w:rsid w:val="004334EF"/>
    <w:rsid w:val="00454354"/>
    <w:rsid w:val="00466F61"/>
    <w:rsid w:val="00475521"/>
    <w:rsid w:val="00481F35"/>
    <w:rsid w:val="00491651"/>
    <w:rsid w:val="00496418"/>
    <w:rsid w:val="004D79B4"/>
    <w:rsid w:val="004E3CFA"/>
    <w:rsid w:val="004E434A"/>
    <w:rsid w:val="004E4A55"/>
    <w:rsid w:val="004F5D1A"/>
    <w:rsid w:val="00512C6D"/>
    <w:rsid w:val="00522730"/>
    <w:rsid w:val="005315FB"/>
    <w:rsid w:val="00532485"/>
    <w:rsid w:val="00550DF0"/>
    <w:rsid w:val="00587D2E"/>
    <w:rsid w:val="00592D1E"/>
    <w:rsid w:val="005E48CE"/>
    <w:rsid w:val="005E78D4"/>
    <w:rsid w:val="00604388"/>
    <w:rsid w:val="00614DD9"/>
    <w:rsid w:val="00625211"/>
    <w:rsid w:val="00644721"/>
    <w:rsid w:val="006642F4"/>
    <w:rsid w:val="006910A8"/>
    <w:rsid w:val="00696616"/>
    <w:rsid w:val="006B49F4"/>
    <w:rsid w:val="006E796F"/>
    <w:rsid w:val="00705B10"/>
    <w:rsid w:val="007133B3"/>
    <w:rsid w:val="00731F5D"/>
    <w:rsid w:val="00735461"/>
    <w:rsid w:val="00737E69"/>
    <w:rsid w:val="007451C7"/>
    <w:rsid w:val="0076420B"/>
    <w:rsid w:val="00767A61"/>
    <w:rsid w:val="00767A6A"/>
    <w:rsid w:val="00772DB9"/>
    <w:rsid w:val="00774352"/>
    <w:rsid w:val="007813B8"/>
    <w:rsid w:val="0079148D"/>
    <w:rsid w:val="007A0EE7"/>
    <w:rsid w:val="007A6643"/>
    <w:rsid w:val="007A7D20"/>
    <w:rsid w:val="007B74B4"/>
    <w:rsid w:val="007D35C3"/>
    <w:rsid w:val="007D4FA3"/>
    <w:rsid w:val="007E0374"/>
    <w:rsid w:val="008031DD"/>
    <w:rsid w:val="00806E8E"/>
    <w:rsid w:val="00820BFE"/>
    <w:rsid w:val="00834026"/>
    <w:rsid w:val="00866499"/>
    <w:rsid w:val="00880966"/>
    <w:rsid w:val="0089265A"/>
    <w:rsid w:val="008B7B4F"/>
    <w:rsid w:val="008D2A67"/>
    <w:rsid w:val="008E47AC"/>
    <w:rsid w:val="008F2483"/>
    <w:rsid w:val="0090152A"/>
    <w:rsid w:val="00902246"/>
    <w:rsid w:val="0090505A"/>
    <w:rsid w:val="00917854"/>
    <w:rsid w:val="009340BE"/>
    <w:rsid w:val="009470F0"/>
    <w:rsid w:val="009653FD"/>
    <w:rsid w:val="009B222B"/>
    <w:rsid w:val="009B6491"/>
    <w:rsid w:val="00A0154C"/>
    <w:rsid w:val="00A05011"/>
    <w:rsid w:val="00A1628A"/>
    <w:rsid w:val="00A34791"/>
    <w:rsid w:val="00A36731"/>
    <w:rsid w:val="00A5439A"/>
    <w:rsid w:val="00A86FA4"/>
    <w:rsid w:val="00A96637"/>
    <w:rsid w:val="00AA16CB"/>
    <w:rsid w:val="00AC3F02"/>
    <w:rsid w:val="00AC6FC4"/>
    <w:rsid w:val="00AD4307"/>
    <w:rsid w:val="00B21C2A"/>
    <w:rsid w:val="00B21D51"/>
    <w:rsid w:val="00B22AA3"/>
    <w:rsid w:val="00B23BA5"/>
    <w:rsid w:val="00B35E31"/>
    <w:rsid w:val="00B438F1"/>
    <w:rsid w:val="00B51368"/>
    <w:rsid w:val="00B51672"/>
    <w:rsid w:val="00B520A0"/>
    <w:rsid w:val="00B61AD9"/>
    <w:rsid w:val="00BA71C0"/>
    <w:rsid w:val="00BB56B8"/>
    <w:rsid w:val="00BD1C81"/>
    <w:rsid w:val="00BD5804"/>
    <w:rsid w:val="00BD5A2A"/>
    <w:rsid w:val="00BE38BA"/>
    <w:rsid w:val="00C0226D"/>
    <w:rsid w:val="00C14430"/>
    <w:rsid w:val="00C17EF2"/>
    <w:rsid w:val="00C31FB6"/>
    <w:rsid w:val="00C35A3C"/>
    <w:rsid w:val="00C409DD"/>
    <w:rsid w:val="00C41FB8"/>
    <w:rsid w:val="00C42BB4"/>
    <w:rsid w:val="00C71720"/>
    <w:rsid w:val="00C853E3"/>
    <w:rsid w:val="00C867E6"/>
    <w:rsid w:val="00C8744E"/>
    <w:rsid w:val="00C92581"/>
    <w:rsid w:val="00C96A8D"/>
    <w:rsid w:val="00CA192E"/>
    <w:rsid w:val="00CB0F1B"/>
    <w:rsid w:val="00CB68F4"/>
    <w:rsid w:val="00CB6F2F"/>
    <w:rsid w:val="00CC5005"/>
    <w:rsid w:val="00CD3413"/>
    <w:rsid w:val="00CE2A3B"/>
    <w:rsid w:val="00CF4AF9"/>
    <w:rsid w:val="00CF5844"/>
    <w:rsid w:val="00CF79DA"/>
    <w:rsid w:val="00D01B97"/>
    <w:rsid w:val="00D22BD7"/>
    <w:rsid w:val="00D23E34"/>
    <w:rsid w:val="00D35174"/>
    <w:rsid w:val="00D46CA0"/>
    <w:rsid w:val="00D501BD"/>
    <w:rsid w:val="00D501D7"/>
    <w:rsid w:val="00D700B7"/>
    <w:rsid w:val="00D9164B"/>
    <w:rsid w:val="00D97C8D"/>
    <w:rsid w:val="00DA266B"/>
    <w:rsid w:val="00DA44B3"/>
    <w:rsid w:val="00DB36D4"/>
    <w:rsid w:val="00DC2A90"/>
    <w:rsid w:val="00DD5339"/>
    <w:rsid w:val="00DF4520"/>
    <w:rsid w:val="00DF54F4"/>
    <w:rsid w:val="00E21B72"/>
    <w:rsid w:val="00E26877"/>
    <w:rsid w:val="00E5691D"/>
    <w:rsid w:val="00E60F0F"/>
    <w:rsid w:val="00E95331"/>
    <w:rsid w:val="00EC07B6"/>
    <w:rsid w:val="00ED7930"/>
    <w:rsid w:val="00EE47F3"/>
    <w:rsid w:val="00EE523B"/>
    <w:rsid w:val="00EE7606"/>
    <w:rsid w:val="00F05855"/>
    <w:rsid w:val="00F2424E"/>
    <w:rsid w:val="00F2505A"/>
    <w:rsid w:val="00F34BA5"/>
    <w:rsid w:val="00F40606"/>
    <w:rsid w:val="00F4652E"/>
    <w:rsid w:val="00F62324"/>
    <w:rsid w:val="00F65F9F"/>
    <w:rsid w:val="00F73F31"/>
    <w:rsid w:val="00F7596C"/>
    <w:rsid w:val="00F7761F"/>
    <w:rsid w:val="00F7776D"/>
    <w:rsid w:val="00F95BF8"/>
    <w:rsid w:val="00FB700F"/>
    <w:rsid w:val="00FD2DBA"/>
    <w:rsid w:val="00FF0251"/>
    <w:rsid w:val="00FF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703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0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F1802"/>
    <w:rPr>
      <w:color w:val="808080"/>
    </w:rPr>
  </w:style>
  <w:style w:type="paragraph" w:styleId="a5">
    <w:name w:val="header"/>
    <w:basedOn w:val="a"/>
    <w:link w:val="a6"/>
    <w:uiPriority w:val="99"/>
    <w:unhideWhenUsed/>
    <w:rsid w:val="00D01B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D01B97"/>
  </w:style>
  <w:style w:type="paragraph" w:styleId="a7">
    <w:name w:val="footer"/>
    <w:basedOn w:val="a"/>
    <w:link w:val="a8"/>
    <w:uiPriority w:val="99"/>
    <w:unhideWhenUsed/>
    <w:rsid w:val="00D01B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D01B97"/>
  </w:style>
  <w:style w:type="paragraph" w:styleId="a9">
    <w:name w:val="List Paragraph"/>
    <w:basedOn w:val="a"/>
    <w:uiPriority w:val="34"/>
    <w:qFormat/>
    <w:rsid w:val="00163F03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163F0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63F03"/>
    <w:pPr>
      <w:spacing w:line="240" w:lineRule="auto"/>
    </w:pPr>
    <w:rPr>
      <w:sz w:val="20"/>
      <w:szCs w:val="20"/>
    </w:rPr>
  </w:style>
  <w:style w:type="character" w:customStyle="1" w:styleId="ac">
    <w:name w:val="טקסט הערה תו"/>
    <w:basedOn w:val="a0"/>
    <w:link w:val="ab"/>
    <w:uiPriority w:val="99"/>
    <w:semiHidden/>
    <w:rsid w:val="00163F03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63F03"/>
    <w:rPr>
      <w:b/>
      <w:bCs/>
    </w:rPr>
  </w:style>
  <w:style w:type="character" w:customStyle="1" w:styleId="ae">
    <w:name w:val="נושא הערה תו"/>
    <w:basedOn w:val="ac"/>
    <w:link w:val="ad"/>
    <w:uiPriority w:val="99"/>
    <w:semiHidden/>
    <w:rsid w:val="00163F03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163F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טקסט בלונים תו"/>
    <w:basedOn w:val="a0"/>
    <w:link w:val="af"/>
    <w:uiPriority w:val="99"/>
    <w:semiHidden/>
    <w:rsid w:val="00163F0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0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F1802"/>
    <w:rPr>
      <w:color w:val="808080"/>
    </w:rPr>
  </w:style>
  <w:style w:type="paragraph" w:styleId="a5">
    <w:name w:val="header"/>
    <w:basedOn w:val="a"/>
    <w:link w:val="a6"/>
    <w:uiPriority w:val="99"/>
    <w:unhideWhenUsed/>
    <w:rsid w:val="00D01B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D01B97"/>
  </w:style>
  <w:style w:type="paragraph" w:styleId="a7">
    <w:name w:val="footer"/>
    <w:basedOn w:val="a"/>
    <w:link w:val="a8"/>
    <w:uiPriority w:val="99"/>
    <w:unhideWhenUsed/>
    <w:rsid w:val="00D01B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D01B97"/>
  </w:style>
  <w:style w:type="paragraph" w:styleId="a9">
    <w:name w:val="List Paragraph"/>
    <w:basedOn w:val="a"/>
    <w:uiPriority w:val="34"/>
    <w:qFormat/>
    <w:rsid w:val="00163F03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163F0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63F03"/>
    <w:pPr>
      <w:spacing w:line="240" w:lineRule="auto"/>
    </w:pPr>
    <w:rPr>
      <w:sz w:val="20"/>
      <w:szCs w:val="20"/>
    </w:rPr>
  </w:style>
  <w:style w:type="character" w:customStyle="1" w:styleId="ac">
    <w:name w:val="טקסט הערה תו"/>
    <w:basedOn w:val="a0"/>
    <w:link w:val="ab"/>
    <w:uiPriority w:val="99"/>
    <w:semiHidden/>
    <w:rsid w:val="00163F03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63F03"/>
    <w:rPr>
      <w:b/>
      <w:bCs/>
    </w:rPr>
  </w:style>
  <w:style w:type="character" w:customStyle="1" w:styleId="ae">
    <w:name w:val="נושא הערה תו"/>
    <w:basedOn w:val="ac"/>
    <w:link w:val="ad"/>
    <w:uiPriority w:val="99"/>
    <w:semiHidden/>
    <w:rsid w:val="00163F03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163F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טקסט בלונים תו"/>
    <w:basedOn w:val="a0"/>
    <w:link w:val="af"/>
    <w:uiPriority w:val="99"/>
    <w:semiHidden/>
    <w:rsid w:val="00163F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19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8D75C50-CC9D-47A8-9C6D-9C34CCD29763}" type="doc">
      <dgm:prSet loTypeId="urn:microsoft.com/office/officeart/2005/8/layout/process1" loCatId="process" qsTypeId="urn:microsoft.com/office/officeart/2005/8/quickstyle/3d1" qsCatId="3D" csTypeId="urn:microsoft.com/office/officeart/2005/8/colors/accent5_2" csCatId="accent5" phldr="1"/>
      <dgm:spPr/>
      <dgm:t>
        <a:bodyPr/>
        <a:lstStyle/>
        <a:p>
          <a:pPr rtl="1"/>
          <a:endParaRPr lang="he-IL"/>
        </a:p>
      </dgm:t>
    </dgm:pt>
    <dgm:pt modelId="{ACBC1442-B6B7-4A3E-B99E-6FF934AE50DE}">
      <dgm:prSet phldrT="[טקסט]"/>
      <dgm:spPr>
        <a:solidFill>
          <a:srgbClr val="C4B9F3"/>
        </a:solidFill>
      </dgm:spPr>
      <dgm:t>
        <a:bodyPr/>
        <a:lstStyle/>
        <a:p>
          <a:pPr algn="ctr" rtl="1"/>
          <a:r>
            <a:rPr lang="en-US">
              <a:solidFill>
                <a:sysClr val="windowText" lastClr="000000"/>
              </a:solidFill>
            </a:rPr>
            <a:t>Preprocessing</a:t>
          </a:r>
          <a:endParaRPr lang="he-IL">
            <a:solidFill>
              <a:sysClr val="windowText" lastClr="000000"/>
            </a:solidFill>
          </a:endParaRPr>
        </a:p>
      </dgm:t>
    </dgm:pt>
    <dgm:pt modelId="{66873F00-D51C-4598-A83B-3A5956D6A5FC}" type="parTrans" cxnId="{66F0D79F-B66E-4CF9-AAFD-ABFB3E8375EA}">
      <dgm:prSet/>
      <dgm:spPr/>
      <dgm:t>
        <a:bodyPr/>
        <a:lstStyle/>
        <a:p>
          <a:pPr algn="ctr" rtl="1"/>
          <a:endParaRPr lang="he-IL"/>
        </a:p>
      </dgm:t>
    </dgm:pt>
    <dgm:pt modelId="{90E7DE85-734D-460E-91D0-D73045630DA9}" type="sibTrans" cxnId="{66F0D79F-B66E-4CF9-AAFD-ABFB3E8375EA}">
      <dgm:prSet/>
      <dgm:spPr>
        <a:solidFill>
          <a:srgbClr val="CBB2FC"/>
        </a:solidFill>
      </dgm:spPr>
      <dgm:t>
        <a:bodyPr/>
        <a:lstStyle/>
        <a:p>
          <a:pPr algn="ctr" rtl="1"/>
          <a:endParaRPr lang="he-IL"/>
        </a:p>
      </dgm:t>
    </dgm:pt>
    <dgm:pt modelId="{81304D12-1514-4BEB-BA93-D457CCA26B2F}">
      <dgm:prSet phldrT="[טקסט]"/>
      <dgm:spPr>
        <a:solidFill>
          <a:srgbClr val="C4B9F3"/>
        </a:solidFill>
      </dgm:spPr>
      <dgm:t>
        <a:bodyPr/>
        <a:lstStyle/>
        <a:p>
          <a:pPr algn="ctr" rtl="1"/>
          <a:r>
            <a:rPr lang="en-US">
              <a:solidFill>
                <a:sysClr val="windowText" lastClr="000000"/>
              </a:solidFill>
            </a:rPr>
            <a:t>Statistical features extraction</a:t>
          </a:r>
          <a:endParaRPr lang="he-IL">
            <a:solidFill>
              <a:sysClr val="windowText" lastClr="000000"/>
            </a:solidFill>
          </a:endParaRPr>
        </a:p>
      </dgm:t>
    </dgm:pt>
    <dgm:pt modelId="{00A9E907-9E13-41E9-99A4-F2EA5831D970}" type="parTrans" cxnId="{CC408F98-CBD3-44E2-8748-DE9E190032D1}">
      <dgm:prSet/>
      <dgm:spPr/>
      <dgm:t>
        <a:bodyPr/>
        <a:lstStyle/>
        <a:p>
          <a:pPr algn="ctr" rtl="1"/>
          <a:endParaRPr lang="he-IL"/>
        </a:p>
      </dgm:t>
    </dgm:pt>
    <dgm:pt modelId="{5A9CEED4-4410-4529-81A0-AADCA391DE00}" type="sibTrans" cxnId="{CC408F98-CBD3-44E2-8748-DE9E190032D1}">
      <dgm:prSet/>
      <dgm:spPr>
        <a:solidFill>
          <a:srgbClr val="CBB2FC"/>
        </a:solidFill>
      </dgm:spPr>
      <dgm:t>
        <a:bodyPr/>
        <a:lstStyle/>
        <a:p>
          <a:pPr algn="ctr" rtl="1"/>
          <a:endParaRPr lang="he-IL"/>
        </a:p>
      </dgm:t>
    </dgm:pt>
    <dgm:pt modelId="{E1B2E82F-347D-483E-9A33-E22D0DC3EF68}">
      <dgm:prSet phldrT="[טקסט]"/>
      <dgm:spPr>
        <a:solidFill>
          <a:srgbClr val="C4B9F3"/>
        </a:solidFill>
      </dgm:spPr>
      <dgm:t>
        <a:bodyPr/>
        <a:lstStyle/>
        <a:p>
          <a:pPr algn="ctr" rtl="1"/>
          <a:r>
            <a:rPr lang="en-US">
              <a:solidFill>
                <a:sysClr val="windowText" lastClr="000000"/>
              </a:solidFill>
            </a:rPr>
            <a:t>Features processing</a:t>
          </a:r>
          <a:endParaRPr lang="he-IL">
            <a:solidFill>
              <a:sysClr val="windowText" lastClr="000000"/>
            </a:solidFill>
          </a:endParaRPr>
        </a:p>
      </dgm:t>
    </dgm:pt>
    <dgm:pt modelId="{02E64E87-CCC7-4AA1-BBD0-98CE0F5581D5}" type="parTrans" cxnId="{34623F9B-C64A-4E94-BBB3-97CBC647D9FF}">
      <dgm:prSet/>
      <dgm:spPr/>
      <dgm:t>
        <a:bodyPr/>
        <a:lstStyle/>
        <a:p>
          <a:pPr algn="ctr" rtl="1"/>
          <a:endParaRPr lang="he-IL"/>
        </a:p>
      </dgm:t>
    </dgm:pt>
    <dgm:pt modelId="{49780AD4-303A-4932-94E1-BCF7FDBC71E1}" type="sibTrans" cxnId="{34623F9B-C64A-4E94-BBB3-97CBC647D9FF}">
      <dgm:prSet/>
      <dgm:spPr>
        <a:solidFill>
          <a:srgbClr val="CBB2FC"/>
        </a:solidFill>
      </dgm:spPr>
      <dgm:t>
        <a:bodyPr/>
        <a:lstStyle/>
        <a:p>
          <a:pPr algn="ctr" rtl="1"/>
          <a:endParaRPr lang="he-IL"/>
        </a:p>
      </dgm:t>
    </dgm:pt>
    <dgm:pt modelId="{CD70F41B-E88A-4723-B3CC-89B6D108C6C5}">
      <dgm:prSet/>
      <dgm:spPr>
        <a:solidFill>
          <a:srgbClr val="C4B9F3"/>
        </a:solidFill>
      </dgm:spPr>
      <dgm:t>
        <a:bodyPr/>
        <a:lstStyle/>
        <a:p>
          <a:pPr algn="ctr" rtl="1"/>
          <a:r>
            <a:rPr lang="en-US">
              <a:solidFill>
                <a:sysClr val="windowText" lastClr="000000"/>
              </a:solidFill>
            </a:rPr>
            <a:t>SVM, TSNE, Diffusion Maps</a:t>
          </a:r>
          <a:endParaRPr lang="he-IL">
            <a:solidFill>
              <a:sysClr val="windowText" lastClr="000000"/>
            </a:solidFill>
          </a:endParaRPr>
        </a:p>
      </dgm:t>
    </dgm:pt>
    <dgm:pt modelId="{1CC90D7C-C550-40DA-A154-326C4FDCFA70}" type="parTrans" cxnId="{40CCD390-F569-46C4-BE6A-FF1388CBA698}">
      <dgm:prSet/>
      <dgm:spPr/>
      <dgm:t>
        <a:bodyPr/>
        <a:lstStyle/>
        <a:p>
          <a:pPr algn="ctr" rtl="1"/>
          <a:endParaRPr lang="he-IL"/>
        </a:p>
      </dgm:t>
    </dgm:pt>
    <dgm:pt modelId="{351940EC-EB0D-4249-A539-1E30CB385CAC}" type="sibTrans" cxnId="{40CCD390-F569-46C4-BE6A-FF1388CBA698}">
      <dgm:prSet/>
      <dgm:spPr>
        <a:solidFill>
          <a:srgbClr val="CBB2FC"/>
        </a:solidFill>
      </dgm:spPr>
      <dgm:t>
        <a:bodyPr/>
        <a:lstStyle/>
        <a:p>
          <a:pPr algn="ctr" rtl="1"/>
          <a:endParaRPr lang="he-IL"/>
        </a:p>
      </dgm:t>
    </dgm:pt>
    <dgm:pt modelId="{8E10EF5A-179D-4D16-A9EF-5C6575FEFA2D}">
      <dgm:prSet/>
      <dgm:spPr>
        <a:noFill/>
      </dgm:spPr>
      <dgm:t>
        <a:bodyPr/>
        <a:lstStyle/>
        <a:p>
          <a:pPr algn="ctr" rtl="1"/>
          <a:r>
            <a:rPr lang="en-US" b="1">
              <a:solidFill>
                <a:sysClr val="windowText" lastClr="000000"/>
              </a:solidFill>
            </a:rPr>
            <a:t>Classified data</a:t>
          </a:r>
          <a:endParaRPr lang="he-IL" b="1">
            <a:solidFill>
              <a:sysClr val="windowText" lastClr="000000"/>
            </a:solidFill>
          </a:endParaRPr>
        </a:p>
      </dgm:t>
    </dgm:pt>
    <dgm:pt modelId="{81026187-2C9C-4223-BFF0-728E5E4A94EB}" type="sibTrans" cxnId="{740093C4-ABB3-49A5-B0C3-CC924A45836E}">
      <dgm:prSet/>
      <dgm:spPr/>
      <dgm:t>
        <a:bodyPr/>
        <a:lstStyle/>
        <a:p>
          <a:pPr algn="ctr" rtl="1"/>
          <a:endParaRPr lang="he-IL"/>
        </a:p>
      </dgm:t>
    </dgm:pt>
    <dgm:pt modelId="{073F9080-481C-4B9A-B5E7-BCC3368C5C83}" type="parTrans" cxnId="{740093C4-ABB3-49A5-B0C3-CC924A45836E}">
      <dgm:prSet/>
      <dgm:spPr/>
      <dgm:t>
        <a:bodyPr/>
        <a:lstStyle/>
        <a:p>
          <a:pPr algn="ctr" rtl="1"/>
          <a:endParaRPr lang="he-IL"/>
        </a:p>
      </dgm:t>
    </dgm:pt>
    <dgm:pt modelId="{7EBDDA14-B123-43EA-AE76-12FF818B4839}">
      <dgm:prSet/>
      <dgm:spPr>
        <a:noFill/>
      </dgm:spPr>
      <dgm:t>
        <a:bodyPr/>
        <a:lstStyle/>
        <a:p>
          <a:pPr algn="ctr" rtl="1"/>
          <a:r>
            <a:rPr lang="en-US" b="1">
              <a:solidFill>
                <a:sysClr val="windowText" lastClr="000000"/>
              </a:solidFill>
            </a:rPr>
            <a:t>Raw data</a:t>
          </a:r>
          <a:endParaRPr lang="he-IL" b="1">
            <a:solidFill>
              <a:sysClr val="windowText" lastClr="000000"/>
            </a:solidFill>
          </a:endParaRPr>
        </a:p>
      </dgm:t>
    </dgm:pt>
    <dgm:pt modelId="{EBED388C-031C-456B-A513-77983CF91AEA}" type="parTrans" cxnId="{8F0DAC70-6D91-4FB5-BFC6-AA8F4FF9FC84}">
      <dgm:prSet/>
      <dgm:spPr/>
      <dgm:t>
        <a:bodyPr/>
        <a:lstStyle/>
        <a:p>
          <a:pPr algn="ctr" rtl="1"/>
          <a:endParaRPr lang="he-IL"/>
        </a:p>
      </dgm:t>
    </dgm:pt>
    <dgm:pt modelId="{0A54DFEF-C436-4EFC-B925-9E37AA021B19}" type="sibTrans" cxnId="{8F0DAC70-6D91-4FB5-BFC6-AA8F4FF9FC84}">
      <dgm:prSet/>
      <dgm:spPr>
        <a:solidFill>
          <a:srgbClr val="CBB2FC"/>
        </a:solidFill>
      </dgm:spPr>
      <dgm:t>
        <a:bodyPr/>
        <a:lstStyle/>
        <a:p>
          <a:pPr algn="ctr" rtl="1"/>
          <a:endParaRPr lang="he-IL"/>
        </a:p>
      </dgm:t>
    </dgm:pt>
    <dgm:pt modelId="{89B92B2B-55F8-41DA-8C3A-86166D41C37F}" type="pres">
      <dgm:prSet presAssocID="{88D75C50-CC9D-47A8-9C6D-9C34CCD29763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pPr rtl="1"/>
          <a:endParaRPr lang="he-IL"/>
        </a:p>
      </dgm:t>
    </dgm:pt>
    <dgm:pt modelId="{1D7C6B13-5100-492D-A6A2-DCC9A44CE88B}" type="pres">
      <dgm:prSet presAssocID="{7EBDDA14-B123-43EA-AE76-12FF818B4839}" presName="node" presStyleLbl="node1" presStyleIdx="0" presStyleCnt="6" custScaleX="52567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7C5C4340-ED28-403A-ACB2-AF1940F52A10}" type="pres">
      <dgm:prSet presAssocID="{0A54DFEF-C436-4EFC-B925-9E37AA021B19}" presName="sibTrans" presStyleLbl="sibTrans2D1" presStyleIdx="0" presStyleCnt="5"/>
      <dgm:spPr/>
      <dgm:t>
        <a:bodyPr/>
        <a:lstStyle/>
        <a:p>
          <a:pPr rtl="1"/>
          <a:endParaRPr lang="he-IL"/>
        </a:p>
      </dgm:t>
    </dgm:pt>
    <dgm:pt modelId="{91FD299A-FDCF-45C8-AA52-CF77921CEEFB}" type="pres">
      <dgm:prSet presAssocID="{0A54DFEF-C436-4EFC-B925-9E37AA021B19}" presName="connectorText" presStyleLbl="sibTrans2D1" presStyleIdx="0" presStyleCnt="5"/>
      <dgm:spPr/>
      <dgm:t>
        <a:bodyPr/>
        <a:lstStyle/>
        <a:p>
          <a:pPr rtl="1"/>
          <a:endParaRPr lang="he-IL"/>
        </a:p>
      </dgm:t>
    </dgm:pt>
    <dgm:pt modelId="{724F7942-470E-4308-9A2B-EAF6A805D601}" type="pres">
      <dgm:prSet presAssocID="{ACBC1442-B6B7-4A3E-B99E-6FF934AE50DE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F7C94BFA-DE34-4740-A55C-6AFC1B537747}" type="pres">
      <dgm:prSet presAssocID="{90E7DE85-734D-460E-91D0-D73045630DA9}" presName="sibTrans" presStyleLbl="sibTrans2D1" presStyleIdx="1" presStyleCnt="5" custLinFactNeighborX="11971" custLinFactNeighborY="-3411"/>
      <dgm:spPr/>
      <dgm:t>
        <a:bodyPr/>
        <a:lstStyle/>
        <a:p>
          <a:pPr rtl="1"/>
          <a:endParaRPr lang="he-IL"/>
        </a:p>
      </dgm:t>
    </dgm:pt>
    <dgm:pt modelId="{A87CBE96-EE77-492F-81F4-F91EFC070411}" type="pres">
      <dgm:prSet presAssocID="{90E7DE85-734D-460E-91D0-D73045630DA9}" presName="connectorText" presStyleLbl="sibTrans2D1" presStyleIdx="1" presStyleCnt="5"/>
      <dgm:spPr/>
      <dgm:t>
        <a:bodyPr/>
        <a:lstStyle/>
        <a:p>
          <a:pPr rtl="1"/>
          <a:endParaRPr lang="he-IL"/>
        </a:p>
      </dgm:t>
    </dgm:pt>
    <dgm:pt modelId="{D698B46D-5A5F-469D-86FF-C1BCD4DD4EC7}" type="pres">
      <dgm:prSet presAssocID="{81304D12-1514-4BEB-BA93-D457CCA26B2F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F275226A-A5BA-40B5-8FD8-7683FE88A352}" type="pres">
      <dgm:prSet presAssocID="{5A9CEED4-4410-4529-81A0-AADCA391DE00}" presName="sibTrans" presStyleLbl="sibTrans2D1" presStyleIdx="2" presStyleCnt="5"/>
      <dgm:spPr/>
      <dgm:t>
        <a:bodyPr/>
        <a:lstStyle/>
        <a:p>
          <a:pPr rtl="1"/>
          <a:endParaRPr lang="he-IL"/>
        </a:p>
      </dgm:t>
    </dgm:pt>
    <dgm:pt modelId="{3FBD5A53-D74D-4382-978E-DC0DC03FFCE8}" type="pres">
      <dgm:prSet presAssocID="{5A9CEED4-4410-4529-81A0-AADCA391DE00}" presName="connectorText" presStyleLbl="sibTrans2D1" presStyleIdx="2" presStyleCnt="5"/>
      <dgm:spPr/>
      <dgm:t>
        <a:bodyPr/>
        <a:lstStyle/>
        <a:p>
          <a:pPr rtl="1"/>
          <a:endParaRPr lang="he-IL"/>
        </a:p>
      </dgm:t>
    </dgm:pt>
    <dgm:pt modelId="{478094AB-E291-4DB3-8ABB-3C8544F322F4}" type="pres">
      <dgm:prSet presAssocID="{E1B2E82F-347D-483E-9A33-E22D0DC3EF68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C5B5D2E0-8379-4689-9920-174E9EF80FED}" type="pres">
      <dgm:prSet presAssocID="{49780AD4-303A-4932-94E1-BCF7FDBC71E1}" presName="sibTrans" presStyleLbl="sibTrans2D1" presStyleIdx="3" presStyleCnt="5"/>
      <dgm:spPr/>
      <dgm:t>
        <a:bodyPr/>
        <a:lstStyle/>
        <a:p>
          <a:pPr rtl="1"/>
          <a:endParaRPr lang="he-IL"/>
        </a:p>
      </dgm:t>
    </dgm:pt>
    <dgm:pt modelId="{F18A5F26-D33B-4A29-B30E-58BD80ACB1D4}" type="pres">
      <dgm:prSet presAssocID="{49780AD4-303A-4932-94E1-BCF7FDBC71E1}" presName="connectorText" presStyleLbl="sibTrans2D1" presStyleIdx="3" presStyleCnt="5"/>
      <dgm:spPr/>
      <dgm:t>
        <a:bodyPr/>
        <a:lstStyle/>
        <a:p>
          <a:pPr rtl="1"/>
          <a:endParaRPr lang="he-IL"/>
        </a:p>
      </dgm:t>
    </dgm:pt>
    <dgm:pt modelId="{AA257E3D-A797-4531-A54A-30B81C32116A}" type="pres">
      <dgm:prSet presAssocID="{CD70F41B-E88A-4723-B3CC-89B6D108C6C5}" presName="node" presStyleLbl="node1" presStyleIdx="4" presStyleCnt="6" custLinFactNeighborX="-8578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FC2CD70E-F2A2-470C-967D-00D9E2254CB0}" type="pres">
      <dgm:prSet presAssocID="{351940EC-EB0D-4249-A539-1E30CB385CAC}" presName="sibTrans" presStyleLbl="sibTrans2D1" presStyleIdx="4" presStyleCnt="5"/>
      <dgm:spPr/>
      <dgm:t>
        <a:bodyPr/>
        <a:lstStyle/>
        <a:p>
          <a:pPr rtl="1"/>
          <a:endParaRPr lang="he-IL"/>
        </a:p>
      </dgm:t>
    </dgm:pt>
    <dgm:pt modelId="{23BF47E7-4479-4AA1-B004-05F7CAB9BDE5}" type="pres">
      <dgm:prSet presAssocID="{351940EC-EB0D-4249-A539-1E30CB385CAC}" presName="connectorText" presStyleLbl="sibTrans2D1" presStyleIdx="4" presStyleCnt="5"/>
      <dgm:spPr/>
      <dgm:t>
        <a:bodyPr/>
        <a:lstStyle/>
        <a:p>
          <a:pPr rtl="1"/>
          <a:endParaRPr lang="he-IL"/>
        </a:p>
      </dgm:t>
    </dgm:pt>
    <dgm:pt modelId="{F5939012-9A5F-4D5F-8261-F8AEF57A7D59}" type="pres">
      <dgm:prSet presAssocID="{8E10EF5A-179D-4D16-A9EF-5C6575FEFA2D}" presName="node" presStyleLbl="node1" presStyleIdx="5" presStyleCnt="6" custScaleX="78130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</dgm:ptLst>
  <dgm:cxnLst>
    <dgm:cxn modelId="{93CA7124-3143-4DFE-B72E-7512BC41AE1A}" type="presOf" srcId="{81304D12-1514-4BEB-BA93-D457CCA26B2F}" destId="{D698B46D-5A5F-469D-86FF-C1BCD4DD4EC7}" srcOrd="0" destOrd="0" presId="urn:microsoft.com/office/officeart/2005/8/layout/process1"/>
    <dgm:cxn modelId="{C43D9FB6-153E-43C7-B5D6-D8FDD211A66C}" type="presOf" srcId="{0A54DFEF-C436-4EFC-B925-9E37AA021B19}" destId="{7C5C4340-ED28-403A-ACB2-AF1940F52A10}" srcOrd="0" destOrd="0" presId="urn:microsoft.com/office/officeart/2005/8/layout/process1"/>
    <dgm:cxn modelId="{66F0D79F-B66E-4CF9-AAFD-ABFB3E8375EA}" srcId="{88D75C50-CC9D-47A8-9C6D-9C34CCD29763}" destId="{ACBC1442-B6B7-4A3E-B99E-6FF934AE50DE}" srcOrd="1" destOrd="0" parTransId="{66873F00-D51C-4598-A83B-3A5956D6A5FC}" sibTransId="{90E7DE85-734D-460E-91D0-D73045630DA9}"/>
    <dgm:cxn modelId="{06F481EC-6CC4-4955-90D4-B94263545854}" type="presOf" srcId="{CD70F41B-E88A-4723-B3CC-89B6D108C6C5}" destId="{AA257E3D-A797-4531-A54A-30B81C32116A}" srcOrd="0" destOrd="0" presId="urn:microsoft.com/office/officeart/2005/8/layout/process1"/>
    <dgm:cxn modelId="{34623F9B-C64A-4E94-BBB3-97CBC647D9FF}" srcId="{88D75C50-CC9D-47A8-9C6D-9C34CCD29763}" destId="{E1B2E82F-347D-483E-9A33-E22D0DC3EF68}" srcOrd="3" destOrd="0" parTransId="{02E64E87-CCC7-4AA1-BBD0-98CE0F5581D5}" sibTransId="{49780AD4-303A-4932-94E1-BCF7FDBC71E1}"/>
    <dgm:cxn modelId="{740093C4-ABB3-49A5-B0C3-CC924A45836E}" srcId="{88D75C50-CC9D-47A8-9C6D-9C34CCD29763}" destId="{8E10EF5A-179D-4D16-A9EF-5C6575FEFA2D}" srcOrd="5" destOrd="0" parTransId="{073F9080-481C-4B9A-B5E7-BCC3368C5C83}" sibTransId="{81026187-2C9C-4223-BFF0-728E5E4A94EB}"/>
    <dgm:cxn modelId="{FF228E59-E867-4633-9452-3E8EF1ECEFE2}" type="presOf" srcId="{49780AD4-303A-4932-94E1-BCF7FDBC71E1}" destId="{F18A5F26-D33B-4A29-B30E-58BD80ACB1D4}" srcOrd="1" destOrd="0" presId="urn:microsoft.com/office/officeart/2005/8/layout/process1"/>
    <dgm:cxn modelId="{8F0DAC70-6D91-4FB5-BFC6-AA8F4FF9FC84}" srcId="{88D75C50-CC9D-47A8-9C6D-9C34CCD29763}" destId="{7EBDDA14-B123-43EA-AE76-12FF818B4839}" srcOrd="0" destOrd="0" parTransId="{EBED388C-031C-456B-A513-77983CF91AEA}" sibTransId="{0A54DFEF-C436-4EFC-B925-9E37AA021B19}"/>
    <dgm:cxn modelId="{610F55D0-DB64-4DC9-B10A-B4252AE423CF}" type="presOf" srcId="{8E10EF5A-179D-4D16-A9EF-5C6575FEFA2D}" destId="{F5939012-9A5F-4D5F-8261-F8AEF57A7D59}" srcOrd="0" destOrd="0" presId="urn:microsoft.com/office/officeart/2005/8/layout/process1"/>
    <dgm:cxn modelId="{85BEC3C4-88EC-440C-85D1-10ECAC266E99}" type="presOf" srcId="{351940EC-EB0D-4249-A539-1E30CB385CAC}" destId="{FC2CD70E-F2A2-470C-967D-00D9E2254CB0}" srcOrd="0" destOrd="0" presId="urn:microsoft.com/office/officeart/2005/8/layout/process1"/>
    <dgm:cxn modelId="{A55360A7-ABA1-48EC-9DC9-6415A040B89E}" type="presOf" srcId="{90E7DE85-734D-460E-91D0-D73045630DA9}" destId="{A87CBE96-EE77-492F-81F4-F91EFC070411}" srcOrd="1" destOrd="0" presId="urn:microsoft.com/office/officeart/2005/8/layout/process1"/>
    <dgm:cxn modelId="{53B8F2DA-F414-4763-A9B9-A94870F9A618}" type="presOf" srcId="{351940EC-EB0D-4249-A539-1E30CB385CAC}" destId="{23BF47E7-4479-4AA1-B004-05F7CAB9BDE5}" srcOrd="1" destOrd="0" presId="urn:microsoft.com/office/officeart/2005/8/layout/process1"/>
    <dgm:cxn modelId="{A5E9CDB3-B37C-4AAD-A8E9-968145B5AD50}" type="presOf" srcId="{0A54DFEF-C436-4EFC-B925-9E37AA021B19}" destId="{91FD299A-FDCF-45C8-AA52-CF77921CEEFB}" srcOrd="1" destOrd="0" presId="urn:microsoft.com/office/officeart/2005/8/layout/process1"/>
    <dgm:cxn modelId="{25004722-BC06-4325-B36C-9E6A709EE9A5}" type="presOf" srcId="{5A9CEED4-4410-4529-81A0-AADCA391DE00}" destId="{3FBD5A53-D74D-4382-978E-DC0DC03FFCE8}" srcOrd="1" destOrd="0" presId="urn:microsoft.com/office/officeart/2005/8/layout/process1"/>
    <dgm:cxn modelId="{40CCD390-F569-46C4-BE6A-FF1388CBA698}" srcId="{88D75C50-CC9D-47A8-9C6D-9C34CCD29763}" destId="{CD70F41B-E88A-4723-B3CC-89B6D108C6C5}" srcOrd="4" destOrd="0" parTransId="{1CC90D7C-C550-40DA-A154-326C4FDCFA70}" sibTransId="{351940EC-EB0D-4249-A539-1E30CB385CAC}"/>
    <dgm:cxn modelId="{793CCCDD-791A-48DF-BEF8-503C53D575A3}" type="presOf" srcId="{7EBDDA14-B123-43EA-AE76-12FF818B4839}" destId="{1D7C6B13-5100-492D-A6A2-DCC9A44CE88B}" srcOrd="0" destOrd="0" presId="urn:microsoft.com/office/officeart/2005/8/layout/process1"/>
    <dgm:cxn modelId="{55B17368-E2C4-4DD5-A058-484A3E4A67E9}" type="presOf" srcId="{88D75C50-CC9D-47A8-9C6D-9C34CCD29763}" destId="{89B92B2B-55F8-41DA-8C3A-86166D41C37F}" srcOrd="0" destOrd="0" presId="urn:microsoft.com/office/officeart/2005/8/layout/process1"/>
    <dgm:cxn modelId="{6E27C29E-6F76-4003-85C2-708573120C41}" type="presOf" srcId="{E1B2E82F-347D-483E-9A33-E22D0DC3EF68}" destId="{478094AB-E291-4DB3-8ABB-3C8544F322F4}" srcOrd="0" destOrd="0" presId="urn:microsoft.com/office/officeart/2005/8/layout/process1"/>
    <dgm:cxn modelId="{5791CD2E-C3A0-4021-9052-65AC1222688D}" type="presOf" srcId="{49780AD4-303A-4932-94E1-BCF7FDBC71E1}" destId="{C5B5D2E0-8379-4689-9920-174E9EF80FED}" srcOrd="0" destOrd="0" presId="urn:microsoft.com/office/officeart/2005/8/layout/process1"/>
    <dgm:cxn modelId="{90F214AF-5563-46A8-84D6-28999EB2E5EC}" type="presOf" srcId="{90E7DE85-734D-460E-91D0-D73045630DA9}" destId="{F7C94BFA-DE34-4740-A55C-6AFC1B537747}" srcOrd="0" destOrd="0" presId="urn:microsoft.com/office/officeart/2005/8/layout/process1"/>
    <dgm:cxn modelId="{CC408F98-CBD3-44E2-8748-DE9E190032D1}" srcId="{88D75C50-CC9D-47A8-9C6D-9C34CCD29763}" destId="{81304D12-1514-4BEB-BA93-D457CCA26B2F}" srcOrd="2" destOrd="0" parTransId="{00A9E907-9E13-41E9-99A4-F2EA5831D970}" sibTransId="{5A9CEED4-4410-4529-81A0-AADCA391DE00}"/>
    <dgm:cxn modelId="{1CCE957C-6284-4800-BAB1-7D39A77C48D6}" type="presOf" srcId="{5A9CEED4-4410-4529-81A0-AADCA391DE00}" destId="{F275226A-A5BA-40B5-8FD8-7683FE88A352}" srcOrd="0" destOrd="0" presId="urn:microsoft.com/office/officeart/2005/8/layout/process1"/>
    <dgm:cxn modelId="{1A051F21-89B4-4B06-AE4A-E4B256047A7E}" type="presOf" srcId="{ACBC1442-B6B7-4A3E-B99E-6FF934AE50DE}" destId="{724F7942-470E-4308-9A2B-EAF6A805D601}" srcOrd="0" destOrd="0" presId="urn:microsoft.com/office/officeart/2005/8/layout/process1"/>
    <dgm:cxn modelId="{69703279-EAA9-4C19-8237-22B77C0A8040}" type="presParOf" srcId="{89B92B2B-55F8-41DA-8C3A-86166D41C37F}" destId="{1D7C6B13-5100-492D-A6A2-DCC9A44CE88B}" srcOrd="0" destOrd="0" presId="urn:microsoft.com/office/officeart/2005/8/layout/process1"/>
    <dgm:cxn modelId="{0497CA61-A4F6-4D74-A040-630447493AAE}" type="presParOf" srcId="{89B92B2B-55F8-41DA-8C3A-86166D41C37F}" destId="{7C5C4340-ED28-403A-ACB2-AF1940F52A10}" srcOrd="1" destOrd="0" presId="urn:microsoft.com/office/officeart/2005/8/layout/process1"/>
    <dgm:cxn modelId="{551A83B6-0442-4B2F-B615-783FD48E09AA}" type="presParOf" srcId="{7C5C4340-ED28-403A-ACB2-AF1940F52A10}" destId="{91FD299A-FDCF-45C8-AA52-CF77921CEEFB}" srcOrd="0" destOrd="0" presId="urn:microsoft.com/office/officeart/2005/8/layout/process1"/>
    <dgm:cxn modelId="{6D4C30AD-A191-4B4B-A042-934A7B5314A0}" type="presParOf" srcId="{89B92B2B-55F8-41DA-8C3A-86166D41C37F}" destId="{724F7942-470E-4308-9A2B-EAF6A805D601}" srcOrd="2" destOrd="0" presId="urn:microsoft.com/office/officeart/2005/8/layout/process1"/>
    <dgm:cxn modelId="{F44957C7-A5F1-48F6-88F4-21600AF3C5B0}" type="presParOf" srcId="{89B92B2B-55F8-41DA-8C3A-86166D41C37F}" destId="{F7C94BFA-DE34-4740-A55C-6AFC1B537747}" srcOrd="3" destOrd="0" presId="urn:microsoft.com/office/officeart/2005/8/layout/process1"/>
    <dgm:cxn modelId="{57D53977-86A0-4C5E-A0D9-8DF0297B1CCF}" type="presParOf" srcId="{F7C94BFA-DE34-4740-A55C-6AFC1B537747}" destId="{A87CBE96-EE77-492F-81F4-F91EFC070411}" srcOrd="0" destOrd="0" presId="urn:microsoft.com/office/officeart/2005/8/layout/process1"/>
    <dgm:cxn modelId="{AEBE8F6B-1A05-481E-83F3-82B33DB96925}" type="presParOf" srcId="{89B92B2B-55F8-41DA-8C3A-86166D41C37F}" destId="{D698B46D-5A5F-469D-86FF-C1BCD4DD4EC7}" srcOrd="4" destOrd="0" presId="urn:microsoft.com/office/officeart/2005/8/layout/process1"/>
    <dgm:cxn modelId="{C30F1964-9970-434F-998B-3152465D7583}" type="presParOf" srcId="{89B92B2B-55F8-41DA-8C3A-86166D41C37F}" destId="{F275226A-A5BA-40B5-8FD8-7683FE88A352}" srcOrd="5" destOrd="0" presId="urn:microsoft.com/office/officeart/2005/8/layout/process1"/>
    <dgm:cxn modelId="{06BD54BE-1F03-4EB4-BB7A-99A57545824F}" type="presParOf" srcId="{F275226A-A5BA-40B5-8FD8-7683FE88A352}" destId="{3FBD5A53-D74D-4382-978E-DC0DC03FFCE8}" srcOrd="0" destOrd="0" presId="urn:microsoft.com/office/officeart/2005/8/layout/process1"/>
    <dgm:cxn modelId="{03B95D8F-9A63-4F35-A15B-346DE9E23B51}" type="presParOf" srcId="{89B92B2B-55F8-41DA-8C3A-86166D41C37F}" destId="{478094AB-E291-4DB3-8ABB-3C8544F322F4}" srcOrd="6" destOrd="0" presId="urn:microsoft.com/office/officeart/2005/8/layout/process1"/>
    <dgm:cxn modelId="{33B5C117-70A6-42AB-B580-71A0B531950B}" type="presParOf" srcId="{89B92B2B-55F8-41DA-8C3A-86166D41C37F}" destId="{C5B5D2E0-8379-4689-9920-174E9EF80FED}" srcOrd="7" destOrd="0" presId="urn:microsoft.com/office/officeart/2005/8/layout/process1"/>
    <dgm:cxn modelId="{C2EAC293-114D-4ADE-BBAC-0ABB04785D33}" type="presParOf" srcId="{C5B5D2E0-8379-4689-9920-174E9EF80FED}" destId="{F18A5F26-D33B-4A29-B30E-58BD80ACB1D4}" srcOrd="0" destOrd="0" presId="urn:microsoft.com/office/officeart/2005/8/layout/process1"/>
    <dgm:cxn modelId="{48058BC3-E0B9-4719-B2C6-7CD3D3A66545}" type="presParOf" srcId="{89B92B2B-55F8-41DA-8C3A-86166D41C37F}" destId="{AA257E3D-A797-4531-A54A-30B81C32116A}" srcOrd="8" destOrd="0" presId="urn:microsoft.com/office/officeart/2005/8/layout/process1"/>
    <dgm:cxn modelId="{ADEC16EE-1AE6-481A-9703-8E5B9B386375}" type="presParOf" srcId="{89B92B2B-55F8-41DA-8C3A-86166D41C37F}" destId="{FC2CD70E-F2A2-470C-967D-00D9E2254CB0}" srcOrd="9" destOrd="0" presId="urn:microsoft.com/office/officeart/2005/8/layout/process1"/>
    <dgm:cxn modelId="{27CBA54E-977B-4102-BC63-40017E6BD077}" type="presParOf" srcId="{FC2CD70E-F2A2-470C-967D-00D9E2254CB0}" destId="{23BF47E7-4479-4AA1-B004-05F7CAB9BDE5}" srcOrd="0" destOrd="0" presId="urn:microsoft.com/office/officeart/2005/8/layout/process1"/>
    <dgm:cxn modelId="{F7066806-75E7-4CAE-BDF4-A0F399B1A035}" type="presParOf" srcId="{89B92B2B-55F8-41DA-8C3A-86166D41C37F}" destId="{F5939012-9A5F-4D5F-8261-F8AEF57A7D59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7C6B13-5100-492D-A6A2-DCC9A44CE88B}">
      <dsp:nvSpPr>
        <dsp:cNvPr id="0" name=""/>
        <dsp:cNvSpPr/>
      </dsp:nvSpPr>
      <dsp:spPr>
        <a:xfrm>
          <a:off x="2745" y="269372"/>
          <a:ext cx="394575" cy="450368"/>
        </a:xfrm>
        <a:prstGeom prst="roundRect">
          <a:avLst>
            <a:gd name="adj" fmla="val 10000"/>
          </a:avLst>
        </a:prstGeom>
        <a:noFill/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ysClr val="windowText" lastClr="000000"/>
              </a:solidFill>
            </a:rPr>
            <a:t>Raw data</a:t>
          </a:r>
          <a:endParaRPr lang="he-IL" sz="800" b="1" kern="1200">
            <a:solidFill>
              <a:sysClr val="windowText" lastClr="000000"/>
            </a:solidFill>
          </a:endParaRPr>
        </a:p>
      </dsp:txBody>
      <dsp:txXfrm>
        <a:off x="14302" y="280929"/>
        <a:ext cx="371461" cy="427254"/>
      </dsp:txXfrm>
    </dsp:sp>
    <dsp:sp modelId="{7C5C4340-ED28-403A-ACB2-AF1940F52A10}">
      <dsp:nvSpPr>
        <dsp:cNvPr id="0" name=""/>
        <dsp:cNvSpPr/>
      </dsp:nvSpPr>
      <dsp:spPr>
        <a:xfrm>
          <a:off x="472382" y="401480"/>
          <a:ext cx="159130" cy="186152"/>
        </a:xfrm>
        <a:prstGeom prst="rightArrow">
          <a:avLst>
            <a:gd name="adj1" fmla="val 60000"/>
            <a:gd name="adj2" fmla="val 50000"/>
          </a:avLst>
        </a:prstGeom>
        <a:solidFill>
          <a:srgbClr val="CBB2FC"/>
        </a:soli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e-IL" sz="600" kern="1200"/>
        </a:p>
      </dsp:txBody>
      <dsp:txXfrm>
        <a:off x="472382" y="438710"/>
        <a:ext cx="111391" cy="111692"/>
      </dsp:txXfrm>
    </dsp:sp>
    <dsp:sp modelId="{724F7942-470E-4308-9A2B-EAF6A805D601}">
      <dsp:nvSpPr>
        <dsp:cNvPr id="0" name=""/>
        <dsp:cNvSpPr/>
      </dsp:nvSpPr>
      <dsp:spPr>
        <a:xfrm>
          <a:off x="697567" y="269372"/>
          <a:ext cx="750614" cy="450368"/>
        </a:xfrm>
        <a:prstGeom prst="roundRect">
          <a:avLst>
            <a:gd name="adj" fmla="val 10000"/>
          </a:avLst>
        </a:prstGeom>
        <a:solidFill>
          <a:srgbClr val="C4B9F3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ysClr val="windowText" lastClr="000000"/>
              </a:solidFill>
            </a:rPr>
            <a:t>Preprocessing</a:t>
          </a:r>
          <a:endParaRPr lang="he-IL" sz="800" kern="1200">
            <a:solidFill>
              <a:sysClr val="windowText" lastClr="000000"/>
            </a:solidFill>
          </a:endParaRPr>
        </a:p>
      </dsp:txBody>
      <dsp:txXfrm>
        <a:off x="710758" y="282563"/>
        <a:ext cx="724232" cy="423986"/>
      </dsp:txXfrm>
    </dsp:sp>
    <dsp:sp modelId="{F7C94BFA-DE34-4740-A55C-6AFC1B537747}">
      <dsp:nvSpPr>
        <dsp:cNvPr id="0" name=""/>
        <dsp:cNvSpPr/>
      </dsp:nvSpPr>
      <dsp:spPr>
        <a:xfrm>
          <a:off x="1542292" y="395131"/>
          <a:ext cx="159130" cy="186152"/>
        </a:xfrm>
        <a:prstGeom prst="rightArrow">
          <a:avLst>
            <a:gd name="adj1" fmla="val 60000"/>
            <a:gd name="adj2" fmla="val 50000"/>
          </a:avLst>
        </a:prstGeom>
        <a:solidFill>
          <a:srgbClr val="CBB2FC"/>
        </a:soli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e-IL" sz="600" kern="1200"/>
        </a:p>
      </dsp:txBody>
      <dsp:txXfrm>
        <a:off x="1542292" y="432361"/>
        <a:ext cx="111391" cy="111692"/>
      </dsp:txXfrm>
    </dsp:sp>
    <dsp:sp modelId="{D698B46D-5A5F-469D-86FF-C1BCD4DD4EC7}">
      <dsp:nvSpPr>
        <dsp:cNvPr id="0" name=""/>
        <dsp:cNvSpPr/>
      </dsp:nvSpPr>
      <dsp:spPr>
        <a:xfrm>
          <a:off x="1748427" y="269372"/>
          <a:ext cx="750614" cy="450368"/>
        </a:xfrm>
        <a:prstGeom prst="roundRect">
          <a:avLst>
            <a:gd name="adj" fmla="val 10000"/>
          </a:avLst>
        </a:prstGeom>
        <a:solidFill>
          <a:srgbClr val="C4B9F3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ysClr val="windowText" lastClr="000000"/>
              </a:solidFill>
            </a:rPr>
            <a:t>Statistical features extraction</a:t>
          </a:r>
          <a:endParaRPr lang="he-IL" sz="800" kern="1200">
            <a:solidFill>
              <a:sysClr val="windowText" lastClr="000000"/>
            </a:solidFill>
          </a:endParaRPr>
        </a:p>
      </dsp:txBody>
      <dsp:txXfrm>
        <a:off x="1761618" y="282563"/>
        <a:ext cx="724232" cy="423986"/>
      </dsp:txXfrm>
    </dsp:sp>
    <dsp:sp modelId="{F275226A-A5BA-40B5-8FD8-7683FE88A352}">
      <dsp:nvSpPr>
        <dsp:cNvPr id="0" name=""/>
        <dsp:cNvSpPr/>
      </dsp:nvSpPr>
      <dsp:spPr>
        <a:xfrm>
          <a:off x="2574103" y="401480"/>
          <a:ext cx="159130" cy="186152"/>
        </a:xfrm>
        <a:prstGeom prst="rightArrow">
          <a:avLst>
            <a:gd name="adj1" fmla="val 60000"/>
            <a:gd name="adj2" fmla="val 50000"/>
          </a:avLst>
        </a:prstGeom>
        <a:solidFill>
          <a:srgbClr val="CBB2FC"/>
        </a:soli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e-IL" sz="600" kern="1200"/>
        </a:p>
      </dsp:txBody>
      <dsp:txXfrm>
        <a:off x="2574103" y="438710"/>
        <a:ext cx="111391" cy="111692"/>
      </dsp:txXfrm>
    </dsp:sp>
    <dsp:sp modelId="{478094AB-E291-4DB3-8ABB-3C8544F322F4}">
      <dsp:nvSpPr>
        <dsp:cNvPr id="0" name=""/>
        <dsp:cNvSpPr/>
      </dsp:nvSpPr>
      <dsp:spPr>
        <a:xfrm>
          <a:off x="2799288" y="269372"/>
          <a:ext cx="750614" cy="450368"/>
        </a:xfrm>
        <a:prstGeom prst="roundRect">
          <a:avLst>
            <a:gd name="adj" fmla="val 10000"/>
          </a:avLst>
        </a:prstGeom>
        <a:solidFill>
          <a:srgbClr val="C4B9F3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ysClr val="windowText" lastClr="000000"/>
              </a:solidFill>
            </a:rPr>
            <a:t>Features processing</a:t>
          </a:r>
          <a:endParaRPr lang="he-IL" sz="800" kern="1200">
            <a:solidFill>
              <a:sysClr val="windowText" lastClr="000000"/>
            </a:solidFill>
          </a:endParaRPr>
        </a:p>
      </dsp:txBody>
      <dsp:txXfrm>
        <a:off x="2812479" y="282563"/>
        <a:ext cx="724232" cy="423986"/>
      </dsp:txXfrm>
    </dsp:sp>
    <dsp:sp modelId="{C5B5D2E0-8379-4689-9920-174E9EF80FED}">
      <dsp:nvSpPr>
        <dsp:cNvPr id="0" name=""/>
        <dsp:cNvSpPr/>
      </dsp:nvSpPr>
      <dsp:spPr>
        <a:xfrm>
          <a:off x="3618525" y="401480"/>
          <a:ext cx="145480" cy="186152"/>
        </a:xfrm>
        <a:prstGeom prst="rightArrow">
          <a:avLst>
            <a:gd name="adj1" fmla="val 60000"/>
            <a:gd name="adj2" fmla="val 50000"/>
          </a:avLst>
        </a:prstGeom>
        <a:solidFill>
          <a:srgbClr val="CBB2FC"/>
        </a:soli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e-IL" sz="600" kern="1200"/>
        </a:p>
      </dsp:txBody>
      <dsp:txXfrm>
        <a:off x="3618525" y="438710"/>
        <a:ext cx="101836" cy="111692"/>
      </dsp:txXfrm>
    </dsp:sp>
    <dsp:sp modelId="{AA257E3D-A797-4531-A54A-30B81C32116A}">
      <dsp:nvSpPr>
        <dsp:cNvPr id="0" name=""/>
        <dsp:cNvSpPr/>
      </dsp:nvSpPr>
      <dsp:spPr>
        <a:xfrm>
          <a:off x="3824393" y="269372"/>
          <a:ext cx="750614" cy="450368"/>
        </a:xfrm>
        <a:prstGeom prst="roundRect">
          <a:avLst>
            <a:gd name="adj" fmla="val 10000"/>
          </a:avLst>
        </a:prstGeom>
        <a:solidFill>
          <a:srgbClr val="C4B9F3"/>
        </a:soli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>
              <a:solidFill>
                <a:sysClr val="windowText" lastClr="000000"/>
              </a:solidFill>
            </a:rPr>
            <a:t>SVM, TSNE, Diffusion Maps</a:t>
          </a:r>
          <a:endParaRPr lang="he-IL" sz="800" kern="1200">
            <a:solidFill>
              <a:sysClr val="windowText" lastClr="000000"/>
            </a:solidFill>
          </a:endParaRPr>
        </a:p>
      </dsp:txBody>
      <dsp:txXfrm>
        <a:off x="3837584" y="282563"/>
        <a:ext cx="724232" cy="423986"/>
      </dsp:txXfrm>
    </dsp:sp>
    <dsp:sp modelId="{FC2CD70E-F2A2-470C-967D-00D9E2254CB0}">
      <dsp:nvSpPr>
        <dsp:cNvPr id="0" name=""/>
        <dsp:cNvSpPr/>
      </dsp:nvSpPr>
      <dsp:spPr>
        <a:xfrm>
          <a:off x="4656508" y="401480"/>
          <a:ext cx="172780" cy="186152"/>
        </a:xfrm>
        <a:prstGeom prst="rightArrow">
          <a:avLst>
            <a:gd name="adj1" fmla="val 60000"/>
            <a:gd name="adj2" fmla="val 50000"/>
          </a:avLst>
        </a:prstGeom>
        <a:solidFill>
          <a:srgbClr val="CBB2FC"/>
        </a:solidFill>
        <a:ln>
          <a:noFill/>
        </a:ln>
        <a:effectLst/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e-IL" sz="600" kern="1200"/>
        </a:p>
      </dsp:txBody>
      <dsp:txXfrm>
        <a:off x="4656508" y="438710"/>
        <a:ext cx="120946" cy="111692"/>
      </dsp:txXfrm>
    </dsp:sp>
    <dsp:sp modelId="{F5939012-9A5F-4D5F-8261-F8AEF57A7D59}">
      <dsp:nvSpPr>
        <dsp:cNvPr id="0" name=""/>
        <dsp:cNvSpPr/>
      </dsp:nvSpPr>
      <dsp:spPr>
        <a:xfrm>
          <a:off x="4901009" y="269372"/>
          <a:ext cx="586455" cy="450368"/>
        </a:xfrm>
        <a:prstGeom prst="roundRect">
          <a:avLst>
            <a:gd name="adj" fmla="val 10000"/>
          </a:avLst>
        </a:prstGeom>
        <a:noFill/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ysClr val="windowText" lastClr="000000"/>
              </a:solidFill>
            </a:rPr>
            <a:t>Classified data</a:t>
          </a:r>
          <a:endParaRPr lang="he-IL" sz="800" b="1" kern="1200">
            <a:solidFill>
              <a:sysClr val="windowText" lastClr="000000"/>
            </a:solidFill>
          </a:endParaRPr>
        </a:p>
      </dsp:txBody>
      <dsp:txXfrm>
        <a:off x="4914200" y="282563"/>
        <a:ext cx="560073" cy="4239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BAD80-D644-4D0B-8525-3C4EC90A8DC6}"/>
      </w:docPartPr>
      <w:docPartBody>
        <w:p w:rsidR="00EE7B92" w:rsidRDefault="001129B0">
          <w:r w:rsidRPr="00AF15AD">
            <w:rPr>
              <w:rStyle w:val="a3"/>
            </w:rPr>
            <w:t>Click here to enter a date.</w:t>
          </w:r>
        </w:p>
      </w:docPartBody>
    </w:docPart>
    <w:docPart>
      <w:docPartPr>
        <w:name w:val="7CF0953CD71F41D99391D02A2D56ABE7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70B6168-D177-41D4-9E9B-9DAE2FCC9640}"/>
      </w:docPartPr>
      <w:docPartBody>
        <w:p w:rsidR="00B86B57" w:rsidRDefault="00D630C9" w:rsidP="00D630C9">
          <w:pPr>
            <w:pStyle w:val="7CF0953CD71F41D99391D02A2D56ABE7"/>
          </w:pPr>
          <w:r w:rsidRPr="00AF15AD">
            <w:rPr>
              <w:rStyle w:val="a3"/>
            </w:rPr>
            <w:t>Choose an item.</w:t>
          </w:r>
        </w:p>
      </w:docPartBody>
    </w:docPart>
    <w:docPart>
      <w:docPartPr>
        <w:name w:val="B4D4350D97FF4E2FA7AA28DAB95B8BD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B6218B4-711E-4CA3-86E7-8741F362B544}"/>
      </w:docPartPr>
      <w:docPartBody>
        <w:p w:rsidR="00B86B57" w:rsidRDefault="00D630C9" w:rsidP="00D630C9">
          <w:pPr>
            <w:pStyle w:val="B4D4350D97FF4E2FA7AA28DAB95B8BD9"/>
          </w:pPr>
          <w:r w:rsidRPr="00AF15AD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9B0"/>
    <w:rsid w:val="000A3307"/>
    <w:rsid w:val="001129B0"/>
    <w:rsid w:val="005014A1"/>
    <w:rsid w:val="0066004E"/>
    <w:rsid w:val="00752858"/>
    <w:rsid w:val="00863793"/>
    <w:rsid w:val="00884A89"/>
    <w:rsid w:val="00925B95"/>
    <w:rsid w:val="009A0E11"/>
    <w:rsid w:val="009D3EC9"/>
    <w:rsid w:val="00B034AB"/>
    <w:rsid w:val="00B86B57"/>
    <w:rsid w:val="00D100AE"/>
    <w:rsid w:val="00D630C9"/>
    <w:rsid w:val="00E64B96"/>
    <w:rsid w:val="00EE7B92"/>
    <w:rsid w:val="00FC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30C9"/>
    <w:rPr>
      <w:color w:val="808080"/>
    </w:rPr>
  </w:style>
  <w:style w:type="paragraph" w:customStyle="1" w:styleId="214CDAD75F2840999AC596F61606A7E0">
    <w:name w:val="214CDAD75F2840999AC596F61606A7E0"/>
    <w:rsid w:val="001129B0"/>
  </w:style>
  <w:style w:type="paragraph" w:customStyle="1" w:styleId="7CF0953CD71F41D99391D02A2D56ABE7">
    <w:name w:val="7CF0953CD71F41D99391D02A2D56ABE7"/>
    <w:rsid w:val="00D630C9"/>
    <w:pPr>
      <w:bidi/>
      <w:spacing w:after="200" w:line="276" w:lineRule="auto"/>
    </w:pPr>
  </w:style>
  <w:style w:type="paragraph" w:customStyle="1" w:styleId="B4D4350D97FF4E2FA7AA28DAB95B8BD9">
    <w:name w:val="B4D4350D97FF4E2FA7AA28DAB95B8BD9"/>
    <w:rsid w:val="00D630C9"/>
    <w:pPr>
      <w:bidi/>
      <w:spacing w:after="200" w:line="276" w:lineRule="auto"/>
    </w:pPr>
  </w:style>
  <w:style w:type="paragraph" w:customStyle="1" w:styleId="C89D5930FD9B422497361B18C25CE72A">
    <w:name w:val="C89D5930FD9B422497361B18C25CE72A"/>
    <w:rsid w:val="00D630C9"/>
    <w:pPr>
      <w:bidi/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30C9"/>
    <w:rPr>
      <w:color w:val="808080"/>
    </w:rPr>
  </w:style>
  <w:style w:type="paragraph" w:customStyle="1" w:styleId="214CDAD75F2840999AC596F61606A7E0">
    <w:name w:val="214CDAD75F2840999AC596F61606A7E0"/>
    <w:rsid w:val="001129B0"/>
  </w:style>
  <w:style w:type="paragraph" w:customStyle="1" w:styleId="7CF0953CD71F41D99391D02A2D56ABE7">
    <w:name w:val="7CF0953CD71F41D99391D02A2D56ABE7"/>
    <w:rsid w:val="00D630C9"/>
    <w:pPr>
      <w:bidi/>
      <w:spacing w:after="200" w:line="276" w:lineRule="auto"/>
    </w:pPr>
  </w:style>
  <w:style w:type="paragraph" w:customStyle="1" w:styleId="B4D4350D97FF4E2FA7AA28DAB95B8BD9">
    <w:name w:val="B4D4350D97FF4E2FA7AA28DAB95B8BD9"/>
    <w:rsid w:val="00D630C9"/>
    <w:pPr>
      <w:bidi/>
      <w:spacing w:after="200" w:line="276" w:lineRule="auto"/>
    </w:pPr>
  </w:style>
  <w:style w:type="paragraph" w:customStyle="1" w:styleId="C89D5930FD9B422497361B18C25CE72A">
    <w:name w:val="C89D5930FD9B422497361B18C25CE72A"/>
    <w:rsid w:val="00D630C9"/>
    <w:pPr>
      <w:bidi/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3E2A0-2C56-47AC-B9FA-1242C220E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545</Words>
  <Characters>2726</Characters>
  <Application>Microsoft Office Word</Application>
  <DocSecurity>0</DocSecurity>
  <Lines>22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2017-11-22T18:03:00Z</dcterms:created>
  <dcterms:modified xsi:type="dcterms:W3CDTF">2017-11-23T16:38:00Z</dcterms:modified>
</cp:coreProperties>
</file>